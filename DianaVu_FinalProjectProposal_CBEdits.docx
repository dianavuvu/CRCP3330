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90EA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  <w:r w:rsidRPr="00F4339E">
        <w:rPr>
          <w:rFonts w:ascii="Arial" w:eastAsia="Times New Roman" w:hAnsi="Arial" w:cs="Arial"/>
          <w:b/>
          <w:bCs/>
          <w:color w:val="000000"/>
          <w:sz w:val="28"/>
          <w:szCs w:val="28"/>
        </w:rPr>
        <w:t>Final Project Proposal Worksheet</w:t>
      </w:r>
      <w:r w:rsidRPr="00F4339E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F4339E">
        <w:rPr>
          <w:rFonts w:ascii="Arial" w:eastAsia="Times New Roman" w:hAnsi="Arial" w:cs="Arial"/>
          <w:color w:val="000000"/>
        </w:rPr>
        <w:t>Write answers in complete sentences, except for #1 &amp; #2</w:t>
      </w:r>
    </w:p>
    <w:p w14:paraId="19D4803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0847FD34" w14:textId="291D42D4" w:rsidR="00F4339E" w:rsidRPr="00F4339E" w:rsidRDefault="00F4339E" w:rsidP="00F43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Who? (</w:t>
      </w:r>
      <w:proofErr w:type="gramStart"/>
      <w:r w:rsidRPr="00F4339E">
        <w:rPr>
          <w:rFonts w:ascii="Arial" w:eastAsia="Times New Roman" w:hAnsi="Arial" w:cs="Arial"/>
          <w:color w:val="000000"/>
          <w:sz w:val="22"/>
          <w:szCs w:val="22"/>
        </w:rPr>
        <w:t>if</w:t>
      </w:r>
      <w:proofErr w:type="gramEnd"/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in a group - state group members)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  <w:r w:rsidR="00946B7B">
        <w:rPr>
          <w:rFonts w:ascii="Arial" w:eastAsia="Times New Roman" w:hAnsi="Arial" w:cs="Arial"/>
          <w:color w:val="000000"/>
          <w:sz w:val="22"/>
          <w:szCs w:val="22"/>
        </w:rPr>
        <w:t>Diana Vu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4CC955FC" w14:textId="0540630E" w:rsidR="00F4339E" w:rsidRPr="00F4339E" w:rsidRDefault="00F4339E" w:rsidP="00F433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Name of the Project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br/>
      </w:r>
      <w:proofErr w:type="spellStart"/>
      <w:r w:rsidR="001371F5">
        <w:rPr>
          <w:rFonts w:ascii="Arial" w:eastAsia="Times New Roman" w:hAnsi="Arial" w:cs="Arial"/>
          <w:color w:val="000000"/>
          <w:sz w:val="22"/>
          <w:szCs w:val="22"/>
        </w:rPr>
        <w:t>PixelBot</w:t>
      </w:r>
      <w:proofErr w:type="spellEnd"/>
    </w:p>
    <w:p w14:paraId="62F470D2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5699250B" w14:textId="77777777" w:rsidR="00F4339E" w:rsidRPr="00F4339E" w:rsidRDefault="00F4339E" w:rsidP="003701D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Introduction - </w:t>
      </w:r>
    </w:p>
    <w:p w14:paraId="4C2F0165" w14:textId="4CC44426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What does the project do - what is it? Also note whether it should be performed, exhibited / installed, or both.</w:t>
      </w:r>
    </w:p>
    <w:p w14:paraId="20773515" w14:textId="4BDBD140" w:rsidR="00CF127F" w:rsidRPr="00F4339E" w:rsidRDefault="001371F5" w:rsidP="00CF127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commentRangeStart w:id="0"/>
      <w:proofErr w:type="spellStart"/>
      <w:r w:rsidRPr="00294F41">
        <w:rPr>
          <w:rFonts w:ascii="Arial" w:eastAsia="Times New Roman" w:hAnsi="Arial" w:cs="Arial"/>
          <w:i/>
          <w:color w:val="000000"/>
          <w:sz w:val="22"/>
          <w:szCs w:val="22"/>
          <w:rPrChange w:id="1" w:author="Courtney Brown" w:date="2020-11-13T19:18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PixelBot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will be an AI that will create a pixelated image</w:t>
      </w:r>
      <w:r w:rsidR="007A4313">
        <w:rPr>
          <w:rFonts w:ascii="Arial" w:eastAsia="Times New Roman" w:hAnsi="Arial" w:cs="Arial"/>
          <w:color w:val="000000"/>
          <w:sz w:val="22"/>
          <w:szCs w:val="22"/>
        </w:rPr>
        <w:t>. It would preferably be exhibited in a gallery setting where a user can prompt the machine to create the image at the touch of a button.</w:t>
      </w:r>
      <w:commentRangeEnd w:id="0"/>
      <w:r w:rsidR="00321188">
        <w:rPr>
          <w:rStyle w:val="CommentReference"/>
        </w:rPr>
        <w:commentReference w:id="0"/>
      </w:r>
    </w:p>
    <w:p w14:paraId="425556D5" w14:textId="2421FA35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Why is it important? What am I contributing to society by making this work? (</w:t>
      </w:r>
      <w:proofErr w:type="spellStart"/>
      <w:proofErr w:type="gramStart"/>
      <w:r w:rsidRPr="00F4339E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proofErr w:type="gramEnd"/>
      <w:r w:rsidRPr="00F4339E">
        <w:rPr>
          <w:rFonts w:ascii="Arial" w:eastAsia="Times New Roman" w:hAnsi="Arial" w:cs="Arial"/>
          <w:color w:val="000000"/>
          <w:sz w:val="22"/>
          <w:szCs w:val="22"/>
        </w:rPr>
        <w:t>. if you have aesthetic aims, articulate those here)</w:t>
      </w:r>
    </w:p>
    <w:p w14:paraId="4688874A" w14:textId="50CEF8E0" w:rsidR="0064371D" w:rsidRDefault="0059639D" w:rsidP="0064371D">
      <w:pPr>
        <w:numPr>
          <w:ilvl w:val="2"/>
          <w:numId w:val="10"/>
        </w:numPr>
        <w:spacing w:after="0" w:line="240" w:lineRule="auto"/>
        <w:textAlignment w:val="baseline"/>
        <w:rPr>
          <w:ins w:id="2" w:author="Courtney Brown" w:date="2020-11-13T19:25:00Z"/>
          <w:rFonts w:ascii="Arial" w:eastAsia="Times New Roman" w:hAnsi="Arial" w:cs="Arial"/>
          <w:color w:val="000000"/>
          <w:sz w:val="22"/>
          <w:szCs w:val="22"/>
        </w:rPr>
      </w:pPr>
      <w:commentRangeStart w:id="3"/>
      <w:r w:rsidRPr="00294F41">
        <w:rPr>
          <w:rFonts w:ascii="Arial" w:eastAsia="Times New Roman" w:hAnsi="Arial" w:cs="Arial"/>
          <w:strike/>
          <w:color w:val="000000"/>
          <w:sz w:val="22"/>
          <w:szCs w:val="22"/>
          <w:rPrChange w:id="4" w:author="Courtney Brown" w:date="2020-11-13T19:24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This is important because AI is a field that is “new” and that has been only really been implemented in technical </w:t>
      </w:r>
      <w:r w:rsidR="00EC28DF" w:rsidRPr="00294F41">
        <w:rPr>
          <w:rFonts w:ascii="Arial" w:eastAsia="Times New Roman" w:hAnsi="Arial" w:cs="Arial"/>
          <w:strike/>
          <w:color w:val="000000"/>
          <w:sz w:val="22"/>
          <w:szCs w:val="22"/>
          <w:rPrChange w:id="5" w:author="Courtney Brown" w:date="2020-11-13T19:24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applications</w:t>
      </w:r>
      <w:r w:rsidRPr="00294F41">
        <w:rPr>
          <w:rFonts w:ascii="Arial" w:eastAsia="Times New Roman" w:hAnsi="Arial" w:cs="Arial"/>
          <w:strike/>
          <w:color w:val="000000"/>
          <w:sz w:val="22"/>
          <w:szCs w:val="22"/>
          <w:rPrChange w:id="6" w:author="Courtney Brown" w:date="2020-11-13T19:24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 xml:space="preserve">. </w:t>
      </w:r>
      <w:commentRangeEnd w:id="3"/>
      <w:r w:rsidR="00294F41" w:rsidRPr="00294F41">
        <w:rPr>
          <w:rStyle w:val="CommentReference"/>
          <w:strike/>
          <w:rPrChange w:id="7" w:author="Courtney Brown" w:date="2020-11-13T19:24:00Z">
            <w:rPr>
              <w:rStyle w:val="CommentReference"/>
            </w:rPr>
          </w:rPrChange>
        </w:rPr>
        <w:commentReference w:id="3"/>
      </w:r>
      <w:r w:rsidR="00EC28DF" w:rsidRPr="00294F41">
        <w:rPr>
          <w:rFonts w:ascii="Arial" w:eastAsia="Times New Roman" w:hAnsi="Arial" w:cs="Arial"/>
          <w:strike/>
          <w:color w:val="000000"/>
          <w:sz w:val="22"/>
          <w:szCs w:val="22"/>
          <w:rPrChange w:id="9" w:author="Courtney Brown" w:date="2020-11-13T19:24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Creating AI that is used for a more creative purpose would be light</w:t>
      </w:r>
      <w:r w:rsidR="00FE4FDD" w:rsidRPr="00294F41">
        <w:rPr>
          <w:rFonts w:ascii="Arial" w:eastAsia="Times New Roman" w:hAnsi="Arial" w:cs="Arial"/>
          <w:strike/>
          <w:color w:val="000000"/>
          <w:sz w:val="22"/>
          <w:szCs w:val="22"/>
          <w:rPrChange w:id="10" w:author="Courtney Brown" w:date="2020-11-13T19:24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-</w:t>
      </w:r>
      <w:r w:rsidR="00EC28DF" w:rsidRPr="00294F41">
        <w:rPr>
          <w:rFonts w:ascii="Arial" w:eastAsia="Times New Roman" w:hAnsi="Arial" w:cs="Arial"/>
          <w:strike/>
          <w:color w:val="000000"/>
          <w:sz w:val="22"/>
          <w:szCs w:val="22"/>
          <w:rPrChange w:id="11" w:author="Courtney Brown" w:date="2020-11-13T19:24:00Z">
            <w:rPr>
              <w:rFonts w:ascii="Arial" w:eastAsia="Times New Roman" w:hAnsi="Arial" w:cs="Arial"/>
              <w:color w:val="000000"/>
              <w:sz w:val="22"/>
              <w:szCs w:val="22"/>
            </w:rPr>
          </w:rPrChange>
        </w:rPr>
        <w:t>hearted and less of “robots are going to take over the world”.</w:t>
      </w:r>
      <w:r w:rsidR="00EC28D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91522">
        <w:rPr>
          <w:rFonts w:ascii="Arial" w:eastAsia="Times New Roman" w:hAnsi="Arial" w:cs="Arial"/>
          <w:color w:val="000000"/>
          <w:sz w:val="22"/>
          <w:szCs w:val="22"/>
        </w:rPr>
        <w:t xml:space="preserve">Arts and culture are also important features in a society and seeing if an AI can </w:t>
      </w:r>
      <w:commentRangeStart w:id="12"/>
      <w:r w:rsidR="00691522">
        <w:rPr>
          <w:rFonts w:ascii="Arial" w:eastAsia="Times New Roman" w:hAnsi="Arial" w:cs="Arial"/>
          <w:color w:val="000000"/>
          <w:sz w:val="22"/>
          <w:szCs w:val="22"/>
        </w:rPr>
        <w:t xml:space="preserve">replicate </w:t>
      </w:r>
      <w:commentRangeEnd w:id="12"/>
      <w:r w:rsidR="00294F41">
        <w:rPr>
          <w:rStyle w:val="CommentReference"/>
        </w:rPr>
        <w:commentReference w:id="12"/>
      </w:r>
      <w:r w:rsidR="00691522">
        <w:rPr>
          <w:rFonts w:ascii="Arial" w:eastAsia="Times New Roman" w:hAnsi="Arial" w:cs="Arial"/>
          <w:color w:val="000000"/>
          <w:sz w:val="22"/>
          <w:szCs w:val="22"/>
        </w:rPr>
        <w:t xml:space="preserve">that is something that should be pursued. </w:t>
      </w:r>
      <w:ins w:id="13" w:author="Courtney Brown" w:date="2020-11-13T19:25:00Z">
        <w:r w:rsidR="00294F41">
          <w:rPr>
            <w:rFonts w:ascii="Arial" w:eastAsia="Times New Roman" w:hAnsi="Arial" w:cs="Arial"/>
            <w:color w:val="000000"/>
            <w:sz w:val="22"/>
            <w:szCs w:val="22"/>
          </w:rPr>
          <w:br/>
          <w:t>Ok, I see where you are maybe going:</w:t>
        </w:r>
      </w:ins>
    </w:p>
    <w:p w14:paraId="13842D6A" w14:textId="33C62808" w:rsidR="00294F41" w:rsidRPr="00294F41" w:rsidRDefault="00294F41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  <w:pPrChange w:id="14" w:author="Courtney Brown" w:date="2020-11-13T19:30:00Z">
          <w:pPr>
            <w:numPr>
              <w:ilvl w:val="2"/>
              <w:numId w:val="10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  <w:ins w:id="15" w:author="Courtney Brown" w:date="2020-11-13T19:28:00Z">
        <w:r>
          <w:rPr>
            <w:rFonts w:ascii="Arial" w:eastAsia="Times New Roman" w:hAnsi="Arial" w:cs="Arial"/>
            <w:color w:val="000000"/>
            <w:sz w:val="22"/>
            <w:szCs w:val="22"/>
          </w:rPr>
          <w:t>“</w:t>
        </w:r>
      </w:ins>
      <w:ins w:id="16" w:author="Courtney Brown" w:date="2020-11-13T19:27:00Z">
        <w:r w:rsidRPr="00294F41">
          <w:rPr>
            <w:rFonts w:ascii="Arial" w:eastAsia="Times New Roman" w:hAnsi="Arial" w:cs="Arial"/>
            <w:color w:val="000000"/>
            <w:sz w:val="22"/>
            <w:szCs w:val="22"/>
            <w:rPrChange w:id="17" w:author="Courtney Brown" w:date="2020-11-13T19:27:00Z">
              <w:rPr>
                <w:rFonts w:ascii="Arial" w:eastAsia="Times New Roman" w:hAnsi="Arial" w:cs="Arial"/>
                <w:i/>
                <w:color w:val="000000"/>
                <w:sz w:val="22"/>
                <w:szCs w:val="22"/>
              </w:rPr>
            </w:rPrChange>
          </w:rPr>
          <w:t xml:space="preserve">The </w:t>
        </w:r>
        <w:r w:rsidRPr="00294F41">
          <w:rPr>
            <w:rFonts w:ascii="Arial" w:eastAsia="Times New Roman" w:hAnsi="Arial" w:cs="Arial"/>
            <w:color w:val="000000"/>
            <w:sz w:val="22"/>
            <w:szCs w:val="22"/>
          </w:rPr>
          <w:t>aesthetics</w:t>
        </w:r>
        <w:r w:rsidRPr="00294F41">
          <w:rPr>
            <w:rFonts w:ascii="Arial" w:eastAsia="Times New Roman" w:hAnsi="Arial" w:cs="Arial"/>
            <w:color w:val="000000"/>
            <w:sz w:val="22"/>
            <w:szCs w:val="22"/>
            <w:rPrChange w:id="18" w:author="Courtney Brown" w:date="2020-11-13T19:27:00Z">
              <w:rPr>
                <w:rFonts w:ascii="Arial" w:eastAsia="Times New Roman" w:hAnsi="Arial" w:cs="Arial"/>
                <w:i/>
                <w:color w:val="000000"/>
                <w:sz w:val="22"/>
                <w:szCs w:val="22"/>
              </w:rPr>
            </w:rPrChange>
          </w:rPr>
          <w:t xml:space="preserve"> of </w:t>
        </w:r>
      </w:ins>
      <w:proofErr w:type="spellStart"/>
      <w:proofErr w:type="gramStart"/>
      <w:ins w:id="19" w:author="Courtney Brown" w:date="2020-11-13T19:26:00Z">
        <w:r>
          <w:rPr>
            <w:rFonts w:ascii="Arial" w:eastAsia="Times New Roman" w:hAnsi="Arial" w:cs="Arial"/>
            <w:i/>
            <w:color w:val="000000"/>
            <w:sz w:val="22"/>
            <w:szCs w:val="22"/>
          </w:rPr>
          <w:t>PixelBot</w:t>
        </w:r>
        <w:proofErr w:type="spellEnd"/>
        <w:r>
          <w:rPr>
            <w:rFonts w:ascii="Arial" w:eastAsia="Times New Roman" w:hAnsi="Arial" w:cs="Arial"/>
            <w:i/>
            <w:color w:val="000000"/>
            <w:sz w:val="22"/>
            <w:szCs w:val="22"/>
          </w:rPr>
          <w:t xml:space="preserve"> </w:t>
        </w:r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20" w:author="Courtney Brown" w:date="2020-11-13T19:27:00Z">
        <w:r>
          <w:rPr>
            <w:rFonts w:ascii="Arial" w:eastAsia="Times New Roman" w:hAnsi="Arial" w:cs="Arial"/>
            <w:color w:val="000000"/>
            <w:sz w:val="22"/>
            <w:szCs w:val="22"/>
          </w:rPr>
          <w:t>are</w:t>
        </w:r>
        <w:proofErr w:type="gramEnd"/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21" w:author="Courtney Brown" w:date="2020-11-13T19:26:00Z">
        <w:r>
          <w:rPr>
            <w:rFonts w:ascii="Arial" w:eastAsia="Times New Roman" w:hAnsi="Arial" w:cs="Arial"/>
            <w:color w:val="000000"/>
            <w:sz w:val="22"/>
            <w:szCs w:val="22"/>
          </w:rPr>
          <w:t>light-hearted and the project aims bring joy to it</w:t>
        </w:r>
      </w:ins>
      <w:ins w:id="22" w:author="Courtney Brown" w:date="2020-11-13T19:27:00Z">
        <w:r>
          <w:rPr>
            <w:rFonts w:ascii="Arial" w:eastAsia="Times New Roman" w:hAnsi="Arial" w:cs="Arial"/>
            <w:color w:val="000000"/>
            <w:sz w:val="22"/>
            <w:szCs w:val="22"/>
          </w:rPr>
          <w:t>’s audience.</w:t>
        </w:r>
      </w:ins>
      <w:ins w:id="23" w:author="Courtney Brown" w:date="2020-11-13T19:28:00Z">
        <w:r>
          <w:rPr>
            <w:rFonts w:ascii="Arial" w:eastAsia="Times New Roman" w:hAnsi="Arial" w:cs="Arial"/>
            <w:color w:val="000000"/>
            <w:sz w:val="22"/>
            <w:szCs w:val="22"/>
          </w:rPr>
          <w:t>”</w:t>
        </w:r>
      </w:ins>
      <w:ins w:id="24" w:author="Courtney Brown" w:date="2020-11-13T19:32:00Z">
        <w:r>
          <w:rPr>
            <w:rFonts w:ascii="Arial" w:eastAsia="Times New Roman" w:hAnsi="Arial" w:cs="Arial"/>
            <w:color w:val="000000"/>
            <w:sz w:val="22"/>
            <w:szCs w:val="22"/>
          </w:rPr>
          <w:br/>
        </w:r>
      </w:ins>
      <w:ins w:id="25" w:author="Courtney Brown" w:date="2020-11-13T19:30:00Z">
        <w:r>
          <w:rPr>
            <w:rFonts w:ascii="Arial" w:eastAsia="Times New Roman" w:hAnsi="Arial" w:cs="Arial"/>
            <w:color w:val="000000"/>
            <w:sz w:val="22"/>
            <w:szCs w:val="22"/>
          </w:rPr>
          <w:t>I think that is enough reason to do a project. Joy/being light-hearted is important (</w:t>
        </w:r>
      </w:ins>
      <w:ins w:id="26" w:author="Courtney Brown" w:date="2020-11-13T19:31:00Z">
        <w:r>
          <w:rPr>
            <w:rFonts w:ascii="Arial" w:eastAsia="Times New Roman" w:hAnsi="Arial" w:cs="Arial"/>
            <w:color w:val="000000"/>
            <w:sz w:val="22"/>
            <w:szCs w:val="22"/>
          </w:rPr>
          <w:t>I don’t think you need to state that in the proposal</w:t>
        </w:r>
      </w:ins>
      <w:ins w:id="27" w:author="Courtney Brown" w:date="2020-11-13T19:30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) </w:t>
        </w:r>
      </w:ins>
      <w:ins w:id="28" w:author="Courtney Brown" w:date="2020-11-13T19:28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I think bringing in </w:t>
        </w:r>
      </w:ins>
      <w:ins w:id="29" w:author="Courtney Brown" w:date="2020-11-13T19:32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what has or has not been done in AI is beside the point – and untrue. </w:t>
        </w:r>
      </w:ins>
    </w:p>
    <w:p w14:paraId="5EF10CBB" w14:textId="0A528322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What are the tangible deliverables/outcomes? </w:t>
      </w:r>
    </w:p>
    <w:p w14:paraId="1A7D5711" w14:textId="5C0DC903" w:rsidR="005F50FC" w:rsidRPr="00F4339E" w:rsidRDefault="00C44750" w:rsidP="005F50F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del w:id="30" w:author="Courtney Brown" w:date="2020-11-13T19:34:00Z">
        <w:r w:rsidDel="00F279AF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Some tangible outcomes from </w:delText>
        </w:r>
      </w:del>
      <w:proofErr w:type="spellStart"/>
      <w:r w:rsidR="00FE4FDD">
        <w:rPr>
          <w:rFonts w:ascii="Arial" w:eastAsia="Times New Roman" w:hAnsi="Arial" w:cs="Arial"/>
          <w:color w:val="000000"/>
          <w:sz w:val="22"/>
          <w:szCs w:val="22"/>
        </w:rPr>
        <w:t>PixelBot</w:t>
      </w:r>
      <w:proofErr w:type="spellEnd"/>
      <w:r w:rsidR="007009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1" w:author="Courtney Brown" w:date="2020-11-13T19:34:00Z">
        <w:r w:rsidDel="00F279AF">
          <w:rPr>
            <w:rFonts w:ascii="Arial" w:eastAsia="Times New Roman" w:hAnsi="Arial" w:cs="Arial"/>
            <w:color w:val="000000"/>
            <w:sz w:val="22"/>
            <w:szCs w:val="22"/>
          </w:rPr>
          <w:delText>would be</w:delText>
        </w:r>
      </w:del>
      <w:ins w:id="32" w:author="Courtney Brown" w:date="2020-11-13T19:34:00Z">
        <w:r w:rsidR="00F279AF">
          <w:rPr>
            <w:rFonts w:ascii="Arial" w:eastAsia="Times New Roman" w:hAnsi="Arial" w:cs="Arial"/>
            <w:color w:val="000000"/>
            <w:sz w:val="22"/>
            <w:szCs w:val="22"/>
          </w:rPr>
          <w:t>is</w:t>
        </w:r>
      </w:ins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 w:rsidR="007009AA">
        <w:rPr>
          <w:rFonts w:ascii="Arial" w:eastAsia="Times New Roman" w:hAnsi="Arial" w:cs="Arial"/>
          <w:color w:val="000000"/>
          <w:sz w:val="22"/>
          <w:szCs w:val="22"/>
        </w:rPr>
        <w:t>software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that </w:t>
      </w:r>
      <w:r w:rsidR="00FE4FDD">
        <w:rPr>
          <w:rFonts w:ascii="Arial" w:eastAsia="Times New Roman" w:hAnsi="Arial" w:cs="Arial"/>
          <w:color w:val="000000"/>
          <w:sz w:val="22"/>
          <w:szCs w:val="22"/>
        </w:rPr>
        <w:t>can generate a pixelated image</w:t>
      </w:r>
      <w:r w:rsidR="008A2D46">
        <w:rPr>
          <w:rFonts w:ascii="Arial" w:eastAsia="Times New Roman" w:hAnsi="Arial" w:cs="Arial"/>
          <w:color w:val="000000"/>
          <w:sz w:val="22"/>
          <w:szCs w:val="22"/>
        </w:rPr>
        <w:t xml:space="preserve"> depending on the data inputted. </w:t>
      </w:r>
    </w:p>
    <w:p w14:paraId="60825C97" w14:textId="680DC224" w:rsidR="00F4339E" w:rsidRDefault="00F4339E" w:rsidP="003701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How will I be expanding my knowledge of motion capture and motion feature detection? (Note that the project must 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>significantly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involve coding and some motion capture technology (e</w:t>
      </w:r>
      <w:r w:rsidR="00605557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g. C++, processing))</w:t>
      </w:r>
    </w:p>
    <w:p w14:paraId="237553F4" w14:textId="2C935C13" w:rsidR="007B50B6" w:rsidRPr="00F4339E" w:rsidRDefault="007B50B6" w:rsidP="007B50B6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will be expanding my knowledge of </w:t>
      </w:r>
      <w:r w:rsidR="00737D14">
        <w:rPr>
          <w:rFonts w:ascii="Arial" w:eastAsia="Times New Roman" w:hAnsi="Arial" w:cs="Arial"/>
          <w:color w:val="000000"/>
          <w:sz w:val="22"/>
          <w:szCs w:val="22"/>
        </w:rPr>
        <w:t xml:space="preserve">AI and creative composition by applying the algorithms generated in the class to different creative applications like </w:t>
      </w:r>
      <w:commentRangeStart w:id="33"/>
      <w:r w:rsidR="00737D14">
        <w:rPr>
          <w:rFonts w:ascii="Arial" w:eastAsia="Times New Roman" w:hAnsi="Arial" w:cs="Arial"/>
          <w:color w:val="000000"/>
          <w:sz w:val="22"/>
          <w:szCs w:val="22"/>
        </w:rPr>
        <w:t>drawing</w:t>
      </w:r>
      <w:commentRangeEnd w:id="33"/>
      <w:r w:rsidR="00F279AF">
        <w:rPr>
          <w:rStyle w:val="CommentReference"/>
        </w:rPr>
        <w:commentReference w:id="33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0426F3F6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6569D571" w14:textId="77777777" w:rsidR="00F4339E" w:rsidRPr="00F4339E" w:rsidRDefault="00F4339E" w:rsidP="003701D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Context and Related Work -- what previous work (by other artists and researchers) has been done in this area? How is what I am going to do different or similar to previous work? </w:t>
      </w:r>
    </w:p>
    <w:p w14:paraId="282E4F48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1F5D2C55" w14:textId="4725170C" w:rsidR="00F4339E" w:rsidRPr="00261DBE" w:rsidRDefault="00F4339E" w:rsidP="00261DBE">
      <w:pPr>
        <w:spacing w:after="0" w:line="240" w:lineRule="auto"/>
        <w:ind w:left="1080"/>
        <w:rPr>
          <w:rFonts w:eastAsia="Times New Roman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Compare and contrast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at least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2 related works and your own. Remember to use proper APA in-text citations. After reading, I should understand the context of where your work comes from. For instance, if you are creating a work in a genre or style -- that should be explained -- what the genre is, what 1-2 notable works are, how your work builds on that or contrasts with it. </w:t>
      </w:r>
      <w:proofErr w:type="gramStart"/>
      <w:r w:rsidRPr="00F4339E">
        <w:rPr>
          <w:rFonts w:ascii="Arial" w:eastAsia="Times New Roman" w:hAnsi="Arial" w:cs="Arial"/>
          <w:color w:val="000000"/>
          <w:sz w:val="22"/>
          <w:szCs w:val="22"/>
        </w:rPr>
        <w:t>Same for software.</w:t>
      </w:r>
      <w:proofErr w:type="gramEnd"/>
    </w:p>
    <w:p w14:paraId="0A153648" w14:textId="6AD02BBD" w:rsidR="007A5412" w:rsidRDefault="007A5412" w:rsidP="001C468A">
      <w:p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  <w:szCs w:val="22"/>
        </w:rPr>
      </w:pPr>
    </w:p>
    <w:p w14:paraId="25294039" w14:textId="4B67DCD8" w:rsidR="00352F86" w:rsidRPr="00352F86" w:rsidRDefault="00C76959" w:rsidP="00352F86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F279AF">
        <w:rPr>
          <w:rFonts w:eastAsia="Times New Roman"/>
          <w:strike/>
          <w:rPrChange w:id="34" w:author="Courtney Brown" w:date="2020-11-13T19:35:00Z">
            <w:rPr>
              <w:rFonts w:eastAsia="Times New Roman"/>
            </w:rPr>
          </w:rPrChange>
        </w:rPr>
        <w:lastRenderedPageBreak/>
        <w:t xml:space="preserve">One of the </w:t>
      </w:r>
      <w:commentRangeStart w:id="35"/>
      <w:r w:rsidRPr="00F279AF">
        <w:rPr>
          <w:rFonts w:eastAsia="Times New Roman"/>
          <w:strike/>
          <w:rPrChange w:id="36" w:author="Courtney Brown" w:date="2020-11-13T19:35:00Z">
            <w:rPr>
              <w:rFonts w:eastAsia="Times New Roman"/>
            </w:rPr>
          </w:rPrChange>
        </w:rPr>
        <w:t xml:space="preserve">first </w:t>
      </w:r>
      <w:commentRangeEnd w:id="35"/>
      <w:r w:rsidR="00F279AF">
        <w:rPr>
          <w:rStyle w:val="CommentReference"/>
        </w:rPr>
        <w:commentReference w:id="35"/>
      </w:r>
      <w:r w:rsidRPr="00F279AF">
        <w:rPr>
          <w:rFonts w:eastAsia="Times New Roman"/>
          <w:strike/>
          <w:rPrChange w:id="37" w:author="Courtney Brown" w:date="2020-11-13T19:35:00Z">
            <w:rPr>
              <w:rFonts w:eastAsia="Times New Roman"/>
            </w:rPr>
          </w:rPrChange>
        </w:rPr>
        <w:t>influences introduced to me by a professor about AI being able to draw was Harold Cohen.</w:t>
      </w:r>
      <w:r>
        <w:rPr>
          <w:rFonts w:eastAsia="Times New Roman"/>
        </w:rPr>
        <w:t xml:space="preserve"> </w:t>
      </w:r>
      <w:ins w:id="38" w:author="Courtney Brown" w:date="2020-11-13T19:36:00Z">
        <w:r w:rsidR="00F279AF">
          <w:rPr>
            <w:rFonts w:eastAsia="Times New Roman"/>
          </w:rPr>
          <w:t xml:space="preserve">[You need an intro sentence here for the whole context section </w:t>
        </w:r>
        <w:proofErr w:type="spellStart"/>
        <w:r w:rsidR="00F279AF">
          <w:rPr>
            <w:rFonts w:eastAsia="Times New Roman"/>
          </w:rPr>
          <w:t>eg</w:t>
        </w:r>
        <w:proofErr w:type="spellEnd"/>
        <w:r w:rsidR="00F279AF">
          <w:rPr>
            <w:rFonts w:eastAsia="Times New Roman"/>
          </w:rPr>
          <w:t xml:space="preserve">. “ </w:t>
        </w:r>
        <w:proofErr w:type="spellStart"/>
        <w:r w:rsidR="00F279AF" w:rsidRPr="00F279AF">
          <w:rPr>
            <w:rFonts w:eastAsia="Times New Roman"/>
            <w:i/>
            <w:rPrChange w:id="39" w:author="Courtney Brown" w:date="2020-11-13T19:37:00Z">
              <w:rPr>
                <w:rFonts w:eastAsia="Times New Roman"/>
              </w:rPr>
            </w:rPrChange>
          </w:rPr>
          <w:t>PixelBot</w:t>
        </w:r>
        <w:proofErr w:type="spellEnd"/>
        <w:r w:rsidR="00F279AF">
          <w:rPr>
            <w:rFonts w:eastAsia="Times New Roman"/>
          </w:rPr>
          <w:t xml:space="preserve"> draws </w:t>
        </w:r>
      </w:ins>
      <w:ins w:id="40" w:author="Courtney Brown" w:date="2020-11-13T19:37:00Z">
        <w:r w:rsidR="00F279AF">
          <w:rPr>
            <w:rFonts w:eastAsia="Times New Roman"/>
          </w:rPr>
          <w:t>upon</w:t>
        </w:r>
      </w:ins>
      <w:ins w:id="41" w:author="Courtney Brown" w:date="2020-11-13T19:36:00Z">
        <w:r w:rsidR="00F279AF">
          <w:rPr>
            <w:rFonts w:eastAsia="Times New Roman"/>
          </w:rPr>
          <w:t xml:space="preserve"> </w:t>
        </w:r>
      </w:ins>
      <w:ins w:id="42" w:author="Courtney Brown" w:date="2020-11-13T19:37:00Z">
        <w:r w:rsidR="00F279AF">
          <w:rPr>
            <w:rFonts w:eastAsia="Times New Roman"/>
          </w:rPr>
          <w:t xml:space="preserve">a rich body </w:t>
        </w:r>
        <w:proofErr w:type="gramStart"/>
        <w:r w:rsidR="00F279AF">
          <w:rPr>
            <w:rFonts w:eastAsia="Times New Roman"/>
          </w:rPr>
          <w:t xml:space="preserve">of </w:t>
        </w:r>
      </w:ins>
      <w:ins w:id="43" w:author="Courtney Brown" w:date="2020-11-13T19:36:00Z">
        <w:r w:rsidR="00F279AF">
          <w:rPr>
            <w:rFonts w:eastAsia="Times New Roman"/>
          </w:rPr>
          <w:t xml:space="preserve"> work</w:t>
        </w:r>
        <w:proofErr w:type="gramEnd"/>
        <w:r w:rsidR="00F279AF">
          <w:rPr>
            <w:rFonts w:eastAsia="Times New Roman"/>
          </w:rPr>
          <w:t xml:space="preserve"> </w:t>
        </w:r>
      </w:ins>
      <w:ins w:id="44" w:author="Courtney Brown" w:date="2020-11-13T19:37:00Z">
        <w:r w:rsidR="00F279AF">
          <w:rPr>
            <w:rFonts w:eastAsia="Times New Roman"/>
          </w:rPr>
          <w:t>in artificially and algorithmically generated visual art.</w:t>
        </w:r>
      </w:ins>
      <w:ins w:id="45" w:author="Courtney Brown" w:date="2020-11-13T19:38:00Z">
        <w:r w:rsidR="00F279AF">
          <w:rPr>
            <w:rFonts w:eastAsia="Times New Roman"/>
          </w:rPr>
          <w:t xml:space="preserve"> For instance, Harold….</w:t>
        </w:r>
      </w:ins>
      <w:ins w:id="46" w:author="Courtney Brown" w:date="2020-11-13T19:36:00Z">
        <w:r w:rsidR="00F279AF">
          <w:rPr>
            <w:rFonts w:eastAsia="Times New Roman"/>
          </w:rPr>
          <w:t xml:space="preserve">”] </w:t>
        </w:r>
      </w:ins>
      <w:r w:rsidR="000978A4">
        <w:rPr>
          <w:rFonts w:eastAsia="Times New Roman"/>
        </w:rPr>
        <w:t>Harold Cohen created an autonomous robot named AARON that was able to draw on its own (Garcia</w:t>
      </w:r>
      <w:r w:rsidR="00275330">
        <w:rPr>
          <w:rFonts w:eastAsia="Times New Roman"/>
        </w:rPr>
        <w:t>, 2016</w:t>
      </w:r>
      <w:r w:rsidR="000978A4">
        <w:rPr>
          <w:rFonts w:eastAsia="Times New Roman"/>
        </w:rPr>
        <w:t>).</w:t>
      </w:r>
      <w:r w:rsidR="00284C22">
        <w:rPr>
          <w:rFonts w:eastAsia="Times New Roman"/>
        </w:rPr>
        <w:t xml:space="preserve"> AARON is a program that at first was only able to draw</w:t>
      </w:r>
      <w:r w:rsidR="00547D26">
        <w:rPr>
          <w:rFonts w:eastAsia="Times New Roman"/>
        </w:rPr>
        <w:t xml:space="preserve"> (able to program color later)</w:t>
      </w:r>
      <w:r w:rsidR="00284C22">
        <w:rPr>
          <w:rFonts w:eastAsia="Times New Roman"/>
        </w:rPr>
        <w:t xml:space="preserve"> </w:t>
      </w:r>
      <w:r w:rsidR="00547D26">
        <w:rPr>
          <w:rFonts w:eastAsia="Times New Roman"/>
        </w:rPr>
        <w:t xml:space="preserve">and Cohen would color the image afterwards. </w:t>
      </w:r>
      <w:del w:id="47" w:author="Courtney Brown" w:date="2020-11-13T19:39:00Z">
        <w:r w:rsidR="002C0DE4" w:rsidDel="00F279AF">
          <w:rPr>
            <w:rFonts w:eastAsia="Times New Roman"/>
          </w:rPr>
          <w:delText xml:space="preserve">I will </w:delText>
        </w:r>
      </w:del>
      <w:ins w:id="48" w:author="Courtney Brown" w:date="2020-11-13T19:39:00Z">
        <w:r w:rsidR="00F279AF">
          <w:rPr>
            <w:rFonts w:eastAsia="Times New Roman"/>
          </w:rPr>
          <w:t>S</w:t>
        </w:r>
      </w:ins>
      <w:del w:id="49" w:author="Courtney Brown" w:date="2020-11-13T19:39:00Z">
        <w:r w:rsidR="002C0DE4" w:rsidDel="00F279AF">
          <w:rPr>
            <w:rFonts w:eastAsia="Times New Roman"/>
          </w:rPr>
          <w:delText>s</w:delText>
        </w:r>
      </w:del>
      <w:r w:rsidR="002C0DE4">
        <w:rPr>
          <w:rFonts w:eastAsia="Times New Roman"/>
        </w:rPr>
        <w:t>imilarly</w:t>
      </w:r>
      <w:proofErr w:type="gramStart"/>
      <w:ins w:id="50" w:author="Courtney Brown" w:date="2020-11-13T19:39:00Z">
        <w:r w:rsidR="00F279AF">
          <w:rPr>
            <w:rFonts w:eastAsia="Times New Roman"/>
          </w:rPr>
          <w:t xml:space="preserve">, </w:t>
        </w:r>
      </w:ins>
      <w:r w:rsidR="002C0DE4">
        <w:rPr>
          <w:rFonts w:eastAsia="Times New Roman"/>
        </w:rPr>
        <w:t xml:space="preserve"> </w:t>
      </w:r>
      <w:r w:rsidR="002C0DE4" w:rsidRPr="00F279AF">
        <w:rPr>
          <w:rFonts w:eastAsia="Times New Roman"/>
          <w:strike/>
          <w:rPrChange w:id="51" w:author="Courtney Brown" w:date="2020-11-13T19:39:00Z">
            <w:rPr>
              <w:rFonts w:eastAsia="Times New Roman"/>
            </w:rPr>
          </w:rPrChange>
        </w:rPr>
        <w:t>try</w:t>
      </w:r>
      <w:proofErr w:type="gramEnd"/>
      <w:r w:rsidR="002C0DE4" w:rsidRPr="00F279AF">
        <w:rPr>
          <w:rFonts w:eastAsia="Times New Roman"/>
          <w:strike/>
          <w:rPrChange w:id="52" w:author="Courtney Brown" w:date="2020-11-13T19:39:00Z">
            <w:rPr>
              <w:rFonts w:eastAsia="Times New Roman"/>
            </w:rPr>
          </w:rPrChange>
        </w:rPr>
        <w:t xml:space="preserve"> to have an AI be</w:t>
      </w:r>
      <w:r w:rsidR="002C0DE4">
        <w:rPr>
          <w:rFonts w:eastAsia="Times New Roman"/>
        </w:rPr>
        <w:t xml:space="preserve"> </w:t>
      </w:r>
      <w:proofErr w:type="spellStart"/>
      <w:ins w:id="53" w:author="Courtney Brown" w:date="2020-11-13T19:39:00Z">
        <w:r w:rsidR="00F279AF">
          <w:rPr>
            <w:rFonts w:eastAsia="Times New Roman"/>
            <w:i/>
          </w:rPr>
          <w:t>Pixelbot</w:t>
        </w:r>
        <w:proofErr w:type="spellEnd"/>
        <w:r w:rsidR="00F279AF">
          <w:rPr>
            <w:rFonts w:eastAsia="Times New Roman"/>
            <w:i/>
          </w:rPr>
          <w:t xml:space="preserve"> will </w:t>
        </w:r>
      </w:ins>
      <w:r w:rsidR="002C0DE4">
        <w:rPr>
          <w:rFonts w:eastAsia="Times New Roman"/>
        </w:rPr>
        <w:t xml:space="preserve">able to draw </w:t>
      </w:r>
      <w:r w:rsidR="009E47A6">
        <w:rPr>
          <w:rFonts w:eastAsia="Times New Roman"/>
        </w:rPr>
        <w:t>on its own using</w:t>
      </w:r>
      <w:ins w:id="54" w:author="Courtney Brown" w:date="2020-11-13T19:39:00Z">
        <w:r w:rsidR="00F279AF">
          <w:rPr>
            <w:rFonts w:eastAsia="Times New Roman"/>
          </w:rPr>
          <w:t xml:space="preserve"> a</w:t>
        </w:r>
      </w:ins>
      <w:r w:rsidR="009E47A6">
        <w:rPr>
          <w:rFonts w:eastAsia="Times New Roman"/>
        </w:rPr>
        <w:t xml:space="preserve"> Markov Chain</w:t>
      </w:r>
      <w:ins w:id="55" w:author="Courtney Brown" w:date="2020-11-13T19:40:00Z">
        <w:r w:rsidR="00F279AF">
          <w:rPr>
            <w:rFonts w:eastAsia="Times New Roman"/>
          </w:rPr>
          <w:t xml:space="preserve"> algorithm</w:t>
        </w:r>
      </w:ins>
      <w:r w:rsidR="009E47A6">
        <w:rPr>
          <w:rFonts w:eastAsia="Times New Roman"/>
        </w:rPr>
        <w:t xml:space="preserve">. </w:t>
      </w:r>
      <w:r w:rsidR="00352F86">
        <w:rPr>
          <w:rFonts w:eastAsia="Times New Roman"/>
        </w:rPr>
        <w:t xml:space="preserve">Another work that is similar is from researchers at Microsoft who created a bot that can </w:t>
      </w:r>
      <w:r w:rsidR="00F377C7">
        <w:rPr>
          <w:rFonts w:eastAsia="Times New Roman"/>
        </w:rPr>
        <w:t xml:space="preserve">“draw” what you tell it to (Roach, 2018). </w:t>
      </w:r>
      <w:r w:rsidR="00D83A0F">
        <w:rPr>
          <w:rFonts w:eastAsia="Times New Roman"/>
        </w:rPr>
        <w:t xml:space="preserve">However, this bot generates the correct image you </w:t>
      </w:r>
      <w:commentRangeStart w:id="56"/>
      <w:r w:rsidR="00D83A0F">
        <w:rPr>
          <w:rFonts w:eastAsia="Times New Roman"/>
        </w:rPr>
        <w:t>tell it to</w:t>
      </w:r>
      <w:commentRangeEnd w:id="56"/>
      <w:r w:rsidR="00F279AF">
        <w:rPr>
          <w:rStyle w:val="CommentReference"/>
        </w:rPr>
        <w:commentReference w:id="56"/>
      </w:r>
      <w:r w:rsidR="00D83A0F">
        <w:rPr>
          <w:rFonts w:eastAsia="Times New Roman"/>
        </w:rPr>
        <w:t xml:space="preserve">, rather than drawing on its own. </w:t>
      </w:r>
      <w:r w:rsidR="0010655F" w:rsidRPr="00F279AF">
        <w:rPr>
          <w:rFonts w:eastAsia="Times New Roman"/>
          <w:strike/>
          <w:rPrChange w:id="57" w:author="Courtney Brown" w:date="2020-11-13T19:40:00Z">
            <w:rPr>
              <w:rFonts w:eastAsia="Times New Roman"/>
            </w:rPr>
          </w:rPrChange>
        </w:rPr>
        <w:t xml:space="preserve">If I had more time for this project, I would like for it to create an image based on certain </w:t>
      </w:r>
      <w:commentRangeStart w:id="58"/>
      <w:r w:rsidR="0010655F" w:rsidRPr="00F279AF">
        <w:rPr>
          <w:rFonts w:eastAsia="Times New Roman"/>
          <w:strike/>
          <w:rPrChange w:id="59" w:author="Courtney Brown" w:date="2020-11-13T19:40:00Z">
            <w:rPr>
              <w:rFonts w:eastAsia="Times New Roman"/>
            </w:rPr>
          </w:rPrChange>
        </w:rPr>
        <w:t>inputs</w:t>
      </w:r>
      <w:commentRangeEnd w:id="58"/>
      <w:r w:rsidR="00F279AF">
        <w:rPr>
          <w:rStyle w:val="CommentReference"/>
        </w:rPr>
        <w:commentReference w:id="58"/>
      </w:r>
      <w:r w:rsidR="0010655F" w:rsidRPr="00F279AF">
        <w:rPr>
          <w:rFonts w:eastAsia="Times New Roman"/>
          <w:strike/>
          <w:rPrChange w:id="60" w:author="Courtney Brown" w:date="2020-11-13T19:40:00Z">
            <w:rPr>
              <w:rFonts w:eastAsia="Times New Roman"/>
            </w:rPr>
          </w:rPrChange>
        </w:rPr>
        <w:t>.</w:t>
      </w:r>
      <w:r w:rsidR="00C549EC">
        <w:rPr>
          <w:rFonts w:eastAsia="Times New Roman"/>
        </w:rPr>
        <w:t xml:space="preserve"> Another similar work is Google’s AI doodle bot that creates Clip Art based on the image you draw (</w:t>
      </w:r>
      <w:proofErr w:type="spellStart"/>
      <w:r w:rsidR="00C549EC">
        <w:rPr>
          <w:rFonts w:eastAsia="Times New Roman"/>
        </w:rPr>
        <w:t>Statt</w:t>
      </w:r>
      <w:proofErr w:type="spellEnd"/>
      <w:r w:rsidR="00C549EC">
        <w:rPr>
          <w:rFonts w:eastAsia="Times New Roman"/>
        </w:rPr>
        <w:t xml:space="preserve">, 2017). </w:t>
      </w:r>
      <w:r w:rsidR="00E62624">
        <w:rPr>
          <w:rFonts w:eastAsia="Times New Roman"/>
        </w:rPr>
        <w:t>Th</w:t>
      </w:r>
      <w:ins w:id="61" w:author="Courtney Brown" w:date="2020-11-13T19:41:00Z">
        <w:r w:rsidR="00F279AF">
          <w:rPr>
            <w:rFonts w:eastAsia="Times New Roman"/>
          </w:rPr>
          <w:t>is AI Doodle</w:t>
        </w:r>
      </w:ins>
      <w:del w:id="62" w:author="Courtney Brown" w:date="2020-11-13T19:41:00Z">
        <w:r w:rsidR="00E62624" w:rsidDel="00F279AF">
          <w:rPr>
            <w:rFonts w:eastAsia="Times New Roman"/>
          </w:rPr>
          <w:delText>is</w:delText>
        </w:r>
      </w:del>
      <w:r w:rsidR="00E62624">
        <w:rPr>
          <w:rFonts w:eastAsia="Times New Roman"/>
        </w:rPr>
        <w:t xml:space="preserve"> also </w:t>
      </w:r>
      <w:r w:rsidR="00E62624" w:rsidRPr="00F279AF">
        <w:rPr>
          <w:rFonts w:eastAsia="Times New Roman"/>
          <w:strike/>
          <w:rPrChange w:id="63" w:author="Courtney Brown" w:date="2020-11-13T19:41:00Z">
            <w:rPr>
              <w:rFonts w:eastAsia="Times New Roman"/>
            </w:rPr>
          </w:rPrChange>
        </w:rPr>
        <w:t>seems to</w:t>
      </w:r>
      <w:r w:rsidR="00E62624">
        <w:rPr>
          <w:rFonts w:eastAsia="Times New Roman"/>
        </w:rPr>
        <w:t xml:space="preserve"> work</w:t>
      </w:r>
      <w:ins w:id="64" w:author="Courtney Brown" w:date="2020-11-13T19:41:00Z">
        <w:r w:rsidR="00F279AF">
          <w:rPr>
            <w:rFonts w:eastAsia="Times New Roman"/>
          </w:rPr>
          <w:t>s</w:t>
        </w:r>
      </w:ins>
      <w:r w:rsidR="00E62624">
        <w:rPr>
          <w:rFonts w:eastAsia="Times New Roman"/>
        </w:rPr>
        <w:t xml:space="preserve"> more like a </w:t>
      </w:r>
      <w:commentRangeStart w:id="65"/>
      <w:r w:rsidR="00E62624">
        <w:rPr>
          <w:rFonts w:eastAsia="Times New Roman"/>
        </w:rPr>
        <w:t>generator</w:t>
      </w:r>
      <w:commentRangeEnd w:id="65"/>
      <w:r w:rsidR="00F279AF">
        <w:rPr>
          <w:rStyle w:val="CommentReference"/>
        </w:rPr>
        <w:commentReference w:id="65"/>
      </w:r>
      <w:r w:rsidR="00E62624">
        <w:rPr>
          <w:rFonts w:eastAsia="Times New Roman"/>
        </w:rPr>
        <w:t xml:space="preserve">, but I similarly want my bot to be able to draw an image based on inputs. </w:t>
      </w:r>
    </w:p>
    <w:p w14:paraId="1C001CF5" w14:textId="77777777" w:rsidR="00205E70" w:rsidRPr="00720E9E" w:rsidRDefault="00205E70" w:rsidP="00205E70">
      <w:pPr>
        <w:pStyle w:val="ListParagraph"/>
        <w:spacing w:after="0" w:line="240" w:lineRule="auto"/>
        <w:ind w:left="1080"/>
        <w:rPr>
          <w:rFonts w:eastAsia="Times New Roman"/>
        </w:rPr>
      </w:pPr>
    </w:p>
    <w:p w14:paraId="7AE30AF7" w14:textId="77777777" w:rsidR="00F4339E" w:rsidRPr="00F4339E" w:rsidRDefault="00F4339E" w:rsidP="003701D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Rough Timeline for Project Outcomes</w:t>
      </w:r>
    </w:p>
    <w:p w14:paraId="73289765" w14:textId="71AAD090" w:rsid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What are the pieces that need to come together for this project to </w:t>
      </w:r>
      <w:r w:rsidR="0019576C" w:rsidRPr="00F4339E">
        <w:rPr>
          <w:rFonts w:ascii="Arial" w:eastAsia="Times New Roman" w:hAnsi="Arial" w:cs="Arial"/>
          <w:color w:val="000000"/>
          <w:sz w:val="22"/>
          <w:szCs w:val="22"/>
        </w:rPr>
        <w:t>work?</w:t>
      </w:r>
    </w:p>
    <w:p w14:paraId="5C53ECBC" w14:textId="7929E16D" w:rsidR="003E3520" w:rsidRPr="00F4339E" w:rsidRDefault="003E3520" w:rsidP="003E3520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pieces needed to make </w:t>
      </w:r>
      <w:proofErr w:type="spellStart"/>
      <w:r w:rsidR="00DB356B">
        <w:rPr>
          <w:rFonts w:ascii="Arial" w:eastAsia="Times New Roman" w:hAnsi="Arial" w:cs="Arial"/>
          <w:color w:val="000000"/>
          <w:sz w:val="22"/>
          <w:szCs w:val="22"/>
        </w:rPr>
        <w:t>PixelBot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work </w:t>
      </w:r>
      <w:r w:rsidR="003D61EF">
        <w:rPr>
          <w:rFonts w:ascii="Arial" w:eastAsia="Times New Roman" w:hAnsi="Arial" w:cs="Arial"/>
          <w:color w:val="000000"/>
          <w:sz w:val="22"/>
          <w:szCs w:val="22"/>
        </w:rPr>
        <w:t>are</w:t>
      </w:r>
      <w:r w:rsidR="00CE0EE3">
        <w:rPr>
          <w:rFonts w:ascii="Arial" w:eastAsia="Times New Roman" w:hAnsi="Arial" w:cs="Arial"/>
          <w:color w:val="000000"/>
          <w:sz w:val="22"/>
          <w:szCs w:val="22"/>
        </w:rPr>
        <w:t>: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 xml:space="preserve"> creating a color and XY class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send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>input data to train 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and use the data to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 xml:space="preserve">make art </w:t>
      </w:r>
      <w:r w:rsidR="00DE5F7A">
        <w:rPr>
          <w:rFonts w:ascii="Arial" w:eastAsia="Times New Roman" w:hAnsi="Arial" w:cs="Arial"/>
          <w:color w:val="000000"/>
          <w:sz w:val="22"/>
          <w:szCs w:val="22"/>
        </w:rPr>
        <w:t>based on input</w:t>
      </w:r>
      <w:r w:rsidR="004F4DB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076D6">
        <w:rPr>
          <w:rFonts w:ascii="Arial" w:eastAsia="Times New Roman" w:hAnsi="Arial" w:cs="Arial"/>
          <w:color w:val="000000"/>
          <w:sz w:val="22"/>
          <w:szCs w:val="22"/>
        </w:rPr>
        <w:t>(draw a Super Mario mushroom</w:t>
      </w:r>
      <w:r w:rsidR="0052511F">
        <w:rPr>
          <w:rFonts w:ascii="Arial" w:eastAsia="Times New Roman" w:hAnsi="Arial" w:cs="Arial"/>
          <w:color w:val="000000"/>
          <w:sz w:val="22"/>
          <w:szCs w:val="22"/>
        </w:rPr>
        <w:t>, car, flower, etc</w:t>
      </w:r>
      <w:r w:rsidR="00C24D70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547D26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7744ECA8" w14:textId="77777777" w:rsidR="00F4339E" w:rsidRP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Give dates that you will expect to finish each sub-piece</w:t>
      </w:r>
    </w:p>
    <w:p w14:paraId="76F81CCF" w14:textId="77777777" w:rsidR="00527238" w:rsidRPr="00F4339E" w:rsidRDefault="00F4339E" w:rsidP="003701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Give the date that would like to demo your 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>working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project prototypes for feedback.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This must be done at least once per week until the final presentation.</w:t>
      </w: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</w:p>
    <w:tbl>
      <w:tblPr>
        <w:tblStyle w:val="GridTable4"/>
        <w:tblW w:w="9508" w:type="dxa"/>
        <w:tblLook w:val="04A0" w:firstRow="1" w:lastRow="0" w:firstColumn="1" w:lastColumn="0" w:noHBand="0" w:noVBand="1"/>
      </w:tblPr>
      <w:tblGrid>
        <w:gridCol w:w="4754"/>
        <w:gridCol w:w="4754"/>
      </w:tblGrid>
      <w:tr w:rsidR="00527238" w14:paraId="258A48F5" w14:textId="77777777" w:rsidTr="0088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6D41956C" w14:textId="7D991106" w:rsidR="00527238" w:rsidRPr="00527238" w:rsidRDefault="00527238" w:rsidP="00527238">
            <w:pPr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527238">
              <w:rPr>
                <w:rFonts w:ascii="Arial" w:eastAsia="Times New Roman" w:hAnsi="Arial" w:cs="Arial"/>
                <w:sz w:val="22"/>
                <w:szCs w:val="22"/>
              </w:rPr>
              <w:t>Task</w:t>
            </w:r>
          </w:p>
        </w:tc>
        <w:tc>
          <w:tcPr>
            <w:tcW w:w="4754" w:type="dxa"/>
          </w:tcPr>
          <w:p w14:paraId="080E3EC2" w14:textId="62254E96" w:rsidR="00527238" w:rsidRPr="00527238" w:rsidRDefault="00527238" w:rsidP="0052723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527238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  <w:r w:rsidR="00F95518">
              <w:rPr>
                <w:rFonts w:ascii="Arial" w:eastAsia="Times New Roman" w:hAnsi="Arial" w:cs="Arial"/>
                <w:sz w:val="22"/>
                <w:szCs w:val="22"/>
              </w:rPr>
              <w:t xml:space="preserve"> to Finish</w:t>
            </w:r>
          </w:p>
        </w:tc>
      </w:tr>
      <w:tr w:rsidR="00527238" w14:paraId="2366CF42" w14:textId="77777777" w:rsidTr="0088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451DA67C" w14:textId="59879C86" w:rsidR="00527238" w:rsidRPr="00127908" w:rsidRDefault="006946FB" w:rsidP="00527238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 xml:space="preserve">Create </w:t>
            </w:r>
            <w:r w:rsidR="00284C22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XY class and test</w:t>
            </w:r>
          </w:p>
        </w:tc>
        <w:tc>
          <w:tcPr>
            <w:tcW w:w="4754" w:type="dxa"/>
          </w:tcPr>
          <w:p w14:paraId="1D88C7D4" w14:textId="1081CFC2" w:rsidR="00527238" w:rsidRPr="00127908" w:rsidRDefault="00884F0A" w:rsidP="00884F0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November 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527238" w14:paraId="5E90ACE5" w14:textId="77777777" w:rsidTr="00884F0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3A29D624" w14:textId="4E1E9D9A" w:rsidR="00527238" w:rsidRPr="00127908" w:rsidRDefault="00284C22" w:rsidP="00884F0A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Create Color class and test</w:t>
            </w:r>
          </w:p>
        </w:tc>
        <w:tc>
          <w:tcPr>
            <w:tcW w:w="4754" w:type="dxa"/>
          </w:tcPr>
          <w:p w14:paraId="720901A3" w14:textId="2E18EF98" w:rsidR="00527238" w:rsidRPr="00127908" w:rsidRDefault="00884F0A" w:rsidP="00884F0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November 1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527238" w14:paraId="0228C1B2" w14:textId="77777777" w:rsidTr="0088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4" w:type="dxa"/>
          </w:tcPr>
          <w:p w14:paraId="6F45AF92" w14:textId="21DFE6EB" w:rsidR="00527238" w:rsidRPr="00127908" w:rsidRDefault="000214FD" w:rsidP="00527238">
            <w:pPr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</w:pPr>
            <w:commentRangeStart w:id="66"/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Train to draw on certain inputs</w:t>
            </w:r>
            <w:r w:rsidR="00B70E0E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 xml:space="preserve"> / </w:t>
            </w:r>
            <w:r w:rsidR="00780B6A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</w:rPr>
              <w:t>Final Presentation</w:t>
            </w:r>
            <w:commentRangeEnd w:id="66"/>
            <w:r w:rsidR="00F279AF">
              <w:rPr>
                <w:rStyle w:val="CommentReference"/>
                <w:b w:val="0"/>
                <w:bCs w:val="0"/>
              </w:rPr>
              <w:commentReference w:id="66"/>
            </w:r>
          </w:p>
        </w:tc>
        <w:tc>
          <w:tcPr>
            <w:tcW w:w="4754" w:type="dxa"/>
          </w:tcPr>
          <w:p w14:paraId="5F6D60D5" w14:textId="2CA77C2E" w:rsidR="00527238" w:rsidRPr="00127908" w:rsidRDefault="00884F0A" w:rsidP="00884F0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November </w:t>
            </w:r>
            <w:r w:rsidR="006946F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</w:t>
            </w:r>
          </w:p>
        </w:tc>
      </w:tr>
    </w:tbl>
    <w:p w14:paraId="2A37E9AF" w14:textId="4BFAFE3C" w:rsidR="00F4339E" w:rsidRPr="00F4339E" w:rsidRDefault="00F4339E" w:rsidP="0012790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  <w:r w:rsidRPr="00371CA9">
        <w:rPr>
          <w:rFonts w:ascii="Arial" w:eastAsia="Times New Roman" w:hAnsi="Arial" w:cs="Arial"/>
          <w:i/>
          <w:iCs/>
          <w:color w:val="000000"/>
          <w:sz w:val="22"/>
          <w:szCs w:val="22"/>
        </w:rPr>
        <w:t>Note: I find tables to be very effective for this section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3E0CB3C5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56D5805A" w14:textId="2D8BE9EC" w:rsidR="003701D8" w:rsidRDefault="00F4339E" w:rsidP="003701D8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Criteria </w:t>
      </w:r>
      <w:r w:rsidR="003701D8">
        <w:rPr>
          <w:rFonts w:ascii="Arial" w:eastAsia="Times New Roman" w:hAnsi="Arial" w:cs="Arial"/>
          <w:color w:val="000000"/>
          <w:sz w:val="22"/>
          <w:szCs w:val="22"/>
        </w:rPr>
        <w:t>–</w:t>
      </w: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8595434" w14:textId="01FD1642" w:rsidR="00F4339E" w:rsidRPr="003447E3" w:rsidRDefault="00F4339E" w:rsidP="003447E3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3447E3">
        <w:rPr>
          <w:rFonts w:ascii="Arial" w:eastAsia="Times New Roman" w:hAnsi="Arial" w:cs="Arial"/>
          <w:color w:val="000000"/>
          <w:sz w:val="22"/>
          <w:szCs w:val="22"/>
        </w:rPr>
        <w:t>What will it mean for me to be successful in this work? What am I setting out to achieve? How am I evaluating my progress? </w:t>
      </w:r>
    </w:p>
    <w:p w14:paraId="4B536F81" w14:textId="1AB9B1D7" w:rsidR="00EB76CD" w:rsidRDefault="003447E3" w:rsidP="002327E2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/>
        </w:rPr>
      </w:pPr>
      <w:commentRangeStart w:id="67"/>
      <w:r>
        <w:rPr>
          <w:rFonts w:eastAsia="Times New Roman"/>
        </w:rPr>
        <w:t xml:space="preserve">Being successful in this work will mean that </w:t>
      </w:r>
      <w:r w:rsidR="00233DCF">
        <w:rPr>
          <w:rFonts w:eastAsia="Times New Roman"/>
        </w:rPr>
        <w:t xml:space="preserve">I have given some contribution to the art and science community by creating an AI that has capabilities that are more complex, such as deciding color, what to draw, etc. </w:t>
      </w:r>
      <w:commentRangeEnd w:id="67"/>
      <w:r w:rsidR="00F279AF">
        <w:rPr>
          <w:rStyle w:val="CommentReference"/>
        </w:rPr>
        <w:commentReference w:id="67"/>
      </w:r>
      <w:r w:rsidR="00E97D61">
        <w:rPr>
          <w:rFonts w:eastAsia="Times New Roman"/>
        </w:rPr>
        <w:t xml:space="preserve">The AI will have to make decisions artists more often ask themselves than a mathematician. </w:t>
      </w:r>
      <w:r w:rsidR="00AF21A7">
        <w:rPr>
          <w:rFonts w:eastAsia="Times New Roman"/>
        </w:rPr>
        <w:t xml:space="preserve">I will be evaluating my progress by reaching my goals for each weekly demo. </w:t>
      </w:r>
    </w:p>
    <w:p w14:paraId="65FFF4E1" w14:textId="2C41C649" w:rsidR="00F4339E" w:rsidRPr="002327E2" w:rsidRDefault="002327E2" w:rsidP="00193AC1">
      <w:pPr>
        <w:ind w:left="720"/>
        <w:rPr>
          <w:rFonts w:eastAsia="Times New Roman"/>
        </w:rPr>
      </w:pPr>
      <w:commentRangeStart w:id="68"/>
      <w:r>
        <w:rPr>
          <w:rFonts w:eastAsia="Times New Roman"/>
        </w:rPr>
        <w:br w:type="page"/>
      </w:r>
      <w:r w:rsidR="00F4339E"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br/>
        <w:t>B. Make yourself a rubric out of 100%, similar to the rubrics that I give you. </w:t>
      </w:r>
      <w:commentRangeEnd w:id="68"/>
      <w:r w:rsidR="00321188">
        <w:rPr>
          <w:rStyle w:val="CommentReference"/>
        </w:rPr>
        <w:commentReference w:id="68"/>
      </w:r>
    </w:p>
    <w:tbl>
      <w:tblPr>
        <w:tblStyle w:val="GridTable4"/>
        <w:tblW w:w="9428" w:type="dxa"/>
        <w:tblLook w:val="04A0" w:firstRow="1" w:lastRow="0" w:firstColumn="1" w:lastColumn="0" w:noHBand="0" w:noVBand="1"/>
      </w:tblPr>
      <w:tblGrid>
        <w:gridCol w:w="7375"/>
        <w:gridCol w:w="2053"/>
      </w:tblGrid>
      <w:tr w:rsidR="00A72904" w14:paraId="50E7054A" w14:textId="77777777" w:rsidTr="001C2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7138C63F" w14:textId="018BA4F1" w:rsidR="00A72904" w:rsidRPr="00A72904" w:rsidRDefault="00FB3977" w:rsidP="00A729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Criteria</w:t>
            </w:r>
          </w:p>
        </w:tc>
        <w:tc>
          <w:tcPr>
            <w:tcW w:w="2053" w:type="dxa"/>
          </w:tcPr>
          <w:p w14:paraId="2A1A6024" w14:textId="1C5A13A2" w:rsidR="00A72904" w:rsidRDefault="00FB3977" w:rsidP="00A72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Points</w:t>
            </w:r>
          </w:p>
        </w:tc>
      </w:tr>
      <w:tr w:rsidR="00A72904" w14:paraId="129648D9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49C2DB46" w14:textId="51B33661" w:rsidR="00A72904" w:rsidRDefault="00601BCD" w:rsidP="003701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 does the THING</w:t>
            </w:r>
          </w:p>
        </w:tc>
        <w:tc>
          <w:tcPr>
            <w:tcW w:w="2053" w:type="dxa"/>
          </w:tcPr>
          <w:p w14:paraId="5362DBC7" w14:textId="55FA5055" w:rsidR="00A72904" w:rsidRPr="00677123" w:rsidRDefault="00E744EE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  <w:r w:rsidR="001C22F8" w:rsidRPr="00677123">
              <w:rPr>
                <w:rFonts w:eastAsia="Times New Roman"/>
                <w:b/>
                <w:bCs/>
              </w:rPr>
              <w:t>0</w:t>
            </w:r>
          </w:p>
        </w:tc>
      </w:tr>
      <w:tr w:rsidR="00F22931" w14:paraId="5C6E7017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77F40B56" w14:textId="1EC0551D" w:rsidR="00F22931" w:rsidRPr="00F22931" w:rsidRDefault="00132DAC" w:rsidP="00F22931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Draws brush stroke</w:t>
            </w:r>
          </w:p>
        </w:tc>
        <w:tc>
          <w:tcPr>
            <w:tcW w:w="2053" w:type="dxa"/>
          </w:tcPr>
          <w:p w14:paraId="6863EC55" w14:textId="32339494" w:rsidR="00F22931" w:rsidRDefault="00F22931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E744EE">
              <w:rPr>
                <w:rFonts w:eastAsia="Times New Roman"/>
              </w:rPr>
              <w:t>16.6</w:t>
            </w:r>
            <w:r>
              <w:rPr>
                <w:rFonts w:eastAsia="Times New Roman"/>
              </w:rPr>
              <w:t>)</w:t>
            </w:r>
          </w:p>
        </w:tc>
      </w:tr>
      <w:tr w:rsidR="00E744EE" w14:paraId="158726C7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16ECE370" w14:textId="06782392" w:rsidR="00E744EE" w:rsidRDefault="00E744EE" w:rsidP="00E744E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Colors each brush stroke</w:t>
            </w:r>
          </w:p>
        </w:tc>
        <w:tc>
          <w:tcPr>
            <w:tcW w:w="2053" w:type="dxa"/>
          </w:tcPr>
          <w:p w14:paraId="18DDF184" w14:textId="3B6DF5B6" w:rsidR="00E744EE" w:rsidRDefault="00E744EE" w:rsidP="00E74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(16.6)</w:t>
            </w:r>
          </w:p>
        </w:tc>
      </w:tr>
      <w:tr w:rsidR="00E744EE" w14:paraId="25CCB630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3ED62A17" w14:textId="05FB2ABD" w:rsidR="00E744EE" w:rsidRDefault="00E744EE" w:rsidP="00E744EE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commentRangeStart w:id="69"/>
            <w:r>
              <w:rPr>
                <w:rFonts w:eastAsia="Times New Roman"/>
              </w:rPr>
              <w:t xml:space="preserve">Can draw correct input (i.e. </w:t>
            </w:r>
            <w:proofErr w:type="gramStart"/>
            <w:r>
              <w:rPr>
                <w:rFonts w:eastAsia="Times New Roman"/>
              </w:rPr>
              <w:t>mushroom ,</w:t>
            </w:r>
            <w:proofErr w:type="gramEnd"/>
            <w:r>
              <w:rPr>
                <w:rFonts w:eastAsia="Times New Roman"/>
              </w:rPr>
              <w:t xml:space="preserve"> car, etc</w:t>
            </w:r>
            <w:r w:rsidR="001023D9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2053" w:type="dxa"/>
          </w:tcPr>
          <w:p w14:paraId="39199743" w14:textId="1B59A51C" w:rsidR="00E744EE" w:rsidRDefault="00E744EE" w:rsidP="00E74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(16.6)</w:t>
            </w:r>
            <w:commentRangeEnd w:id="69"/>
            <w:r w:rsidR="00182601">
              <w:rPr>
                <w:rStyle w:val="CommentReference"/>
              </w:rPr>
              <w:commentReference w:id="69"/>
            </w:r>
          </w:p>
        </w:tc>
      </w:tr>
      <w:tr w:rsidR="00A72904" w14:paraId="41E2485F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A75615C" w14:textId="3DCB8054" w:rsidR="00A72904" w:rsidRDefault="001C22F8" w:rsidP="003701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Style</w:t>
            </w:r>
          </w:p>
        </w:tc>
        <w:tc>
          <w:tcPr>
            <w:tcW w:w="2053" w:type="dxa"/>
          </w:tcPr>
          <w:p w14:paraId="7424C68F" w14:textId="64CB5D14" w:rsidR="00A72904" w:rsidRPr="00677123" w:rsidRDefault="003A55CF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  <w:r w:rsidR="001C22F8" w:rsidRPr="00677123">
              <w:rPr>
                <w:rFonts w:eastAsia="Times New Roman"/>
                <w:b/>
                <w:bCs/>
              </w:rPr>
              <w:t>0</w:t>
            </w:r>
          </w:p>
        </w:tc>
      </w:tr>
      <w:tr w:rsidR="00A72904" w14:paraId="475034B9" w14:textId="77777777" w:rsidTr="001C22F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20FF380F" w14:textId="6E735561" w:rsidR="00A72904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Comments</w:t>
            </w:r>
          </w:p>
        </w:tc>
        <w:tc>
          <w:tcPr>
            <w:tcW w:w="2053" w:type="dxa"/>
          </w:tcPr>
          <w:p w14:paraId="7A165F3A" w14:textId="74AA547E" w:rsidR="00A72904" w:rsidRDefault="001C22F8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CE7A89">
              <w:rPr>
                <w:rFonts w:eastAsia="Times New Roman"/>
              </w:rPr>
              <w:t>1</w:t>
            </w:r>
            <w:r w:rsidR="003A55CF">
              <w:rPr>
                <w:rFonts w:eastAsia="Times New Roman"/>
              </w:rPr>
              <w:t>2.5</w:t>
            </w:r>
            <w:r>
              <w:rPr>
                <w:rFonts w:eastAsia="Times New Roman"/>
              </w:rPr>
              <w:t>)</w:t>
            </w:r>
          </w:p>
        </w:tc>
      </w:tr>
      <w:tr w:rsidR="00A72904" w14:paraId="43573C13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6B037266" w14:textId="2C80FC14" w:rsidR="00A72904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Encapsulation</w:t>
            </w:r>
          </w:p>
        </w:tc>
        <w:tc>
          <w:tcPr>
            <w:tcW w:w="2053" w:type="dxa"/>
          </w:tcPr>
          <w:p w14:paraId="7E48A10C" w14:textId="7ACD0AC3" w:rsidR="00A72904" w:rsidRDefault="001C22F8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  <w:tr w:rsidR="001C22F8" w14:paraId="3930A295" w14:textId="77777777" w:rsidTr="001C22F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559544EA" w14:textId="44A2AB06" w:rsidR="001C22F8" w:rsidRPr="001C22F8" w:rsidRDefault="001C22F8" w:rsidP="001C22F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Code re-use</w:t>
            </w:r>
          </w:p>
        </w:tc>
        <w:tc>
          <w:tcPr>
            <w:tcW w:w="2053" w:type="dxa"/>
          </w:tcPr>
          <w:p w14:paraId="5A819B53" w14:textId="7E095473" w:rsidR="001C22F8" w:rsidRDefault="001C22F8" w:rsidP="0060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  <w:tr w:rsidR="001C22F8" w14:paraId="438812AE" w14:textId="77777777" w:rsidTr="001C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14:paraId="4F2E555F" w14:textId="45F99E6D" w:rsidR="001C22F8" w:rsidRPr="00523448" w:rsidRDefault="00523448" w:rsidP="00523448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Prototype Iteration (</w:t>
            </w:r>
            <w:r w:rsidR="0042262E"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 xml:space="preserve"> commits)</w:t>
            </w:r>
          </w:p>
        </w:tc>
        <w:tc>
          <w:tcPr>
            <w:tcW w:w="2053" w:type="dxa"/>
          </w:tcPr>
          <w:p w14:paraId="3F8DF1F5" w14:textId="73BA4F36" w:rsidR="001C22F8" w:rsidRDefault="00523448" w:rsidP="0060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3A55CF">
              <w:rPr>
                <w:rFonts w:eastAsia="Times New Roman"/>
              </w:rPr>
              <w:t>12.5</w:t>
            </w:r>
            <w:r>
              <w:rPr>
                <w:rFonts w:eastAsia="Times New Roman"/>
              </w:rPr>
              <w:t>)</w:t>
            </w:r>
          </w:p>
        </w:tc>
      </w:tr>
    </w:tbl>
    <w:p w14:paraId="2762391A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7E355A5B" w14:textId="77777777" w:rsidR="00F4339E" w:rsidRPr="00F4339E" w:rsidRDefault="00F4339E" w:rsidP="003701D8">
      <w:pPr>
        <w:spacing w:after="0" w:line="240" w:lineRule="auto"/>
        <w:rPr>
          <w:rFonts w:eastAsia="Times New Roman"/>
        </w:rPr>
      </w:pP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t>Note that I will need to see and approve this rubric so that you can use it effectively in your self-assessment paper.</w:t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</w:p>
    <w:p w14:paraId="5FD852F0" w14:textId="33128696" w:rsidR="00F4339E" w:rsidRDefault="00F4339E" w:rsidP="001C468A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Documentation - How will I document this work to show it in the best light in my portfolio? What are my plans for this? How would I distribute/perform/exhibit this work to the greater public?</w:t>
      </w:r>
    </w:p>
    <w:p w14:paraId="68C1F1B2" w14:textId="70F14C1B" w:rsidR="00897BBF" w:rsidRDefault="00897BBF" w:rsidP="00897BBF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 plan to screen record to demonstrate </w:t>
      </w:r>
      <w:r w:rsidR="00A64EBD">
        <w:rPr>
          <w:rFonts w:ascii="Arial" w:eastAsia="Times New Roman" w:hAnsi="Arial" w:cs="Arial"/>
          <w:color w:val="000000"/>
          <w:sz w:val="22"/>
          <w:szCs w:val="22"/>
        </w:rPr>
        <w:t xml:space="preserve">and explain my code and how to run the program. I will also save the output of the artwork from the program.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CC2C830" w14:textId="77777777" w:rsidR="003701D8" w:rsidRPr="00F4339E" w:rsidRDefault="003701D8" w:rsidP="003701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8F2A106" w14:textId="105D3534" w:rsidR="00F4339E" w:rsidRDefault="00F4339E" w:rsidP="001C468A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>List equipment, etc. that you will need to exhibit or perform the work. </w:t>
      </w:r>
    </w:p>
    <w:p w14:paraId="62CEC8CE" w14:textId="0ABBF837" w:rsidR="00780C21" w:rsidRPr="00F4339E" w:rsidRDefault="00653A08" w:rsidP="00780C2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 projector and computer will be needed to exhibit the work. </w:t>
      </w:r>
    </w:p>
    <w:p w14:paraId="5F1822DE" w14:textId="77777777" w:rsidR="00F4339E" w:rsidRPr="00F4339E" w:rsidRDefault="00F4339E" w:rsidP="00F4339E">
      <w:pPr>
        <w:spacing w:after="0" w:line="240" w:lineRule="auto"/>
        <w:rPr>
          <w:rFonts w:eastAsia="Times New Roman"/>
        </w:rPr>
      </w:pPr>
    </w:p>
    <w:p w14:paraId="3BFE87A0" w14:textId="77777777" w:rsidR="00F4339E" w:rsidRPr="00F4339E" w:rsidRDefault="00F4339E" w:rsidP="001C468A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4339E">
        <w:rPr>
          <w:rFonts w:ascii="Arial" w:eastAsia="Times New Roman" w:hAnsi="Arial" w:cs="Arial"/>
          <w:color w:val="000000"/>
          <w:sz w:val="22"/>
          <w:szCs w:val="22"/>
        </w:rPr>
        <w:t xml:space="preserve">References/Bibliography - </w:t>
      </w:r>
      <w:r w:rsidRPr="00F4339E">
        <w:rPr>
          <w:rFonts w:ascii="Arial" w:eastAsia="Times New Roman" w:hAnsi="Arial" w:cs="Arial"/>
          <w:b/>
          <w:bCs/>
          <w:color w:val="000000"/>
          <w:sz w:val="22"/>
          <w:szCs w:val="22"/>
        </w:rPr>
        <w:t>use APA format </w:t>
      </w:r>
    </w:p>
    <w:p w14:paraId="6068AF23" w14:textId="0E07C68A" w:rsidR="00756E3B" w:rsidRDefault="00F4339E" w:rsidP="00F2586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F4339E">
        <w:rPr>
          <w:rFonts w:ascii="Arial" w:eastAsia="Times New Roman" w:hAnsi="Arial" w:cs="Arial"/>
          <w:color w:val="000000"/>
          <w:sz w:val="22"/>
          <w:szCs w:val="22"/>
        </w:rPr>
        <w:t>At least 3 references.</w:t>
      </w:r>
      <w:proofErr w:type="gramEnd"/>
    </w:p>
    <w:p w14:paraId="2967FDEF" w14:textId="39AEE442" w:rsidR="00314488" w:rsidRDefault="00E35427" w:rsidP="004C4E43">
      <w:pPr>
        <w:pStyle w:val="NormalWeb"/>
        <w:ind w:left="1260" w:hanging="567"/>
      </w:pPr>
      <w:r>
        <w:t xml:space="preserve"> </w:t>
      </w:r>
      <w:r w:rsidR="00CA6CCB">
        <w:t xml:space="preserve">Garcia, C. </w:t>
      </w:r>
      <w:r w:rsidR="00F25861" w:rsidRPr="00F25861">
        <w:t>(201</w:t>
      </w:r>
      <w:r w:rsidR="00275330">
        <w:t>6</w:t>
      </w:r>
      <w:r w:rsidR="00F25861" w:rsidRPr="00F25861">
        <w:t xml:space="preserve">, </w:t>
      </w:r>
      <w:r w:rsidR="00275330">
        <w:t>August</w:t>
      </w:r>
      <w:r w:rsidR="00F25861" w:rsidRPr="00F25861">
        <w:t xml:space="preserve"> 2</w:t>
      </w:r>
      <w:r w:rsidR="00275330">
        <w:t>3</w:t>
      </w:r>
      <w:r w:rsidR="00F25861" w:rsidRPr="00F25861">
        <w:t xml:space="preserve">). </w:t>
      </w:r>
      <w:proofErr w:type="gramStart"/>
      <w:r w:rsidR="00CA6CCB" w:rsidRPr="00CA6CCB">
        <w:rPr>
          <w:i/>
          <w:iCs/>
        </w:rPr>
        <w:t xml:space="preserve">Harold Cohen and AARON- A 40-Year </w:t>
      </w:r>
      <w:commentRangeStart w:id="70"/>
      <w:r w:rsidR="00CA6CCB" w:rsidRPr="00CA6CCB">
        <w:rPr>
          <w:i/>
          <w:iCs/>
        </w:rPr>
        <w:t>Collaboration</w:t>
      </w:r>
      <w:commentRangeEnd w:id="70"/>
      <w:r w:rsidR="00182601">
        <w:rPr>
          <w:rStyle w:val="CommentReference"/>
          <w:rFonts w:eastAsiaTheme="minorHAnsi"/>
        </w:rPr>
        <w:commentReference w:id="70"/>
      </w:r>
      <w:r w:rsidR="00CA6CCB" w:rsidRPr="00F25861">
        <w:t>.</w:t>
      </w:r>
      <w:proofErr w:type="gramEnd"/>
      <w:r w:rsidR="00CA6CCB" w:rsidRPr="00F25861">
        <w:t xml:space="preserve"> </w:t>
      </w:r>
      <w:r w:rsidR="006119A0">
        <w:t>CHA.</w:t>
      </w:r>
      <w:r w:rsidR="00F25861" w:rsidRPr="00F25861">
        <w:t xml:space="preserve"> </w:t>
      </w:r>
      <w:hyperlink r:id="rId8" w:history="1">
        <w:r w:rsidR="00723741" w:rsidRPr="00536F84">
          <w:rPr>
            <w:rStyle w:val="Hyperlink"/>
          </w:rPr>
          <w:t>https://computerhistory.org/blog/harold-cohen-and-aaron-a-40-year-collaboration/</w:t>
        </w:r>
      </w:hyperlink>
      <w:r w:rsidR="00723741">
        <w:t xml:space="preserve"> </w:t>
      </w:r>
    </w:p>
    <w:p w14:paraId="791C949C" w14:textId="1E24244E" w:rsidR="006119A0" w:rsidRDefault="006119A0" w:rsidP="004C4E43">
      <w:pPr>
        <w:pStyle w:val="NormalWeb"/>
        <w:ind w:left="1260" w:hanging="567"/>
      </w:pPr>
      <w:proofErr w:type="gramStart"/>
      <w:r w:rsidRPr="006119A0">
        <w:t>Roach, J. (2018, January 18).</w:t>
      </w:r>
      <w:proofErr w:type="gramEnd"/>
      <w:r w:rsidRPr="006119A0">
        <w:t xml:space="preserve"> </w:t>
      </w:r>
      <w:r w:rsidRPr="001D119B">
        <w:rPr>
          <w:i/>
          <w:iCs/>
        </w:rPr>
        <w:t>Microsoft researchers build a bot that draws what you tell it to</w:t>
      </w:r>
      <w:r w:rsidRPr="006119A0">
        <w:t xml:space="preserve">. The AI Blog. </w:t>
      </w:r>
      <w:hyperlink r:id="rId9" w:history="1">
        <w:r w:rsidRPr="00536F84">
          <w:rPr>
            <w:rStyle w:val="Hyperlink"/>
          </w:rPr>
          <w:t>https://blogs.microsoft.com/ai/drawing-bot/</w:t>
        </w:r>
      </w:hyperlink>
      <w:r>
        <w:t xml:space="preserve"> </w:t>
      </w:r>
    </w:p>
    <w:p w14:paraId="6B917543" w14:textId="56669BA1" w:rsidR="00F36E66" w:rsidRDefault="00F36E66" w:rsidP="004C4E43">
      <w:pPr>
        <w:pStyle w:val="NormalWeb"/>
        <w:ind w:left="1260" w:hanging="567"/>
      </w:pPr>
      <w:proofErr w:type="spellStart"/>
      <w:proofErr w:type="gramStart"/>
      <w:r w:rsidRPr="00F36E66">
        <w:t>Statt</w:t>
      </w:r>
      <w:proofErr w:type="spellEnd"/>
      <w:r w:rsidRPr="00F36E66">
        <w:t>, N. (2017, April 11).</w:t>
      </w:r>
      <w:proofErr w:type="gramEnd"/>
      <w:r w:rsidRPr="00F36E66">
        <w:t xml:space="preserve"> </w:t>
      </w:r>
      <w:r w:rsidRPr="001D119B">
        <w:rPr>
          <w:i/>
          <w:iCs/>
        </w:rPr>
        <w:t>Google’s AI doodle bot will transform your crude drawings into glorious clip art.</w:t>
      </w:r>
      <w:r w:rsidRPr="00F36E66">
        <w:t xml:space="preserve"> The Verge. https://www.theverge.com/2017/4/11/15263434/google-ai-autodraw-doodle-bot-drawing-image-recognition</w:t>
      </w:r>
    </w:p>
    <w:sectPr w:rsidR="00F3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ourtney Brown" w:date="2020-11-17T00:58:00Z" w:initials="CB">
    <w:p w14:paraId="2A0D93C1" w14:textId="5E8FDA94" w:rsidR="00321188" w:rsidRDefault="00321188">
      <w:pPr>
        <w:pStyle w:val="CommentText"/>
      </w:pPr>
      <w:r>
        <w:rPr>
          <w:rStyle w:val="CommentReference"/>
        </w:rPr>
        <w:annotationRef/>
      </w:r>
      <w:r>
        <w:t>Great! Very clear!</w:t>
      </w:r>
    </w:p>
  </w:comment>
  <w:comment w:id="3" w:author="Courtney Brown" w:date="2020-11-17T01:04:00Z" w:initials="CB">
    <w:p w14:paraId="03CEFFC0" w14:textId="481FD243" w:rsidR="00F279AF" w:rsidRDefault="00F279AF">
      <w:pPr>
        <w:pStyle w:val="CommentText"/>
      </w:pPr>
      <w:r>
        <w:rPr>
          <w:rStyle w:val="CommentReference"/>
        </w:rPr>
        <w:annotationRef/>
      </w:r>
      <w:r>
        <w:t>This is not true. People used PST for instance to improvise jazz – that’s why we were learning it. The machines improvises with the human. Research</w:t>
      </w:r>
      <w:bookmarkStart w:id="8" w:name="_GoBack"/>
      <w:bookmarkEnd w:id="8"/>
      <w:r>
        <w:t xml:space="preserve"> groups are painting pictures with GANNs. There are conferences and venues and festivals just for AI &amp; Music or AI &amp; Art. I don’t think your project needs this kind of justification, anyhow.</w:t>
      </w:r>
    </w:p>
  </w:comment>
  <w:comment w:id="12" w:author="Courtney Brown" w:date="2020-11-13T19:25:00Z" w:initials="CB">
    <w:p w14:paraId="62FA39C2" w14:textId="3125D5B4" w:rsidR="00F279AF" w:rsidRDefault="00F279AF">
      <w:pPr>
        <w:pStyle w:val="CommentText"/>
      </w:pPr>
      <w:r>
        <w:rPr>
          <w:rStyle w:val="CommentReference"/>
        </w:rPr>
        <w:annotationRef/>
      </w:r>
      <w:r>
        <w:t>Why is it important that AI can replicate art if humans are already creating it?</w:t>
      </w:r>
    </w:p>
  </w:comment>
  <w:comment w:id="33" w:author="Courtney Brown" w:date="2020-11-13T19:35:00Z" w:initials="CB">
    <w:p w14:paraId="17E56710" w14:textId="3870320F" w:rsidR="00F279AF" w:rsidRDefault="00F279AF">
      <w:pPr>
        <w:pStyle w:val="CommentText"/>
      </w:pPr>
      <w:r>
        <w:rPr>
          <w:rStyle w:val="CommentReference"/>
        </w:rPr>
        <w:annotationRef/>
      </w:r>
      <w:r>
        <w:t>Ok – great!</w:t>
      </w:r>
    </w:p>
  </w:comment>
  <w:comment w:id="35" w:author="Courtney Brown" w:date="2020-11-17T01:04:00Z" w:initials="CB">
    <w:p w14:paraId="409FE3AB" w14:textId="5545CE31" w:rsidR="00F279AF" w:rsidRDefault="00F279AF">
      <w:pPr>
        <w:pStyle w:val="CommentText"/>
      </w:pPr>
      <w:r>
        <w:rPr>
          <w:rStyle w:val="CommentReference"/>
        </w:rPr>
        <w:annotationRef/>
      </w:r>
      <w:r>
        <w:t xml:space="preserve"> In an artist talk, it could be relevant/interesting, but </w:t>
      </w:r>
      <w:r w:rsidR="00C95B29">
        <w:t xml:space="preserve">in </w:t>
      </w:r>
      <w:r>
        <w:t>the cont</w:t>
      </w:r>
      <w:r w:rsidR="00C95B29">
        <w:t xml:space="preserve">ext section of a paper/proposal it isn’t appropriate. </w:t>
      </w:r>
      <w:proofErr w:type="gramStart"/>
      <w:r w:rsidR="00C95B29">
        <w:t>It's  quite</w:t>
      </w:r>
      <w:proofErr w:type="gramEnd"/>
      <w:r w:rsidR="00C95B29">
        <w:t xml:space="preserve"> informal. </w:t>
      </w:r>
    </w:p>
  </w:comment>
  <w:comment w:id="56" w:author="Courtney Brown" w:date="2020-11-13T19:40:00Z" w:initials="CB">
    <w:p w14:paraId="77326711" w14:textId="69D84F49" w:rsidR="00F279AF" w:rsidRDefault="00F279AF">
      <w:pPr>
        <w:pStyle w:val="CommentText"/>
      </w:pPr>
      <w:r>
        <w:rPr>
          <w:rStyle w:val="CommentReference"/>
        </w:rPr>
        <w:annotationRef/>
      </w:r>
      <w:r>
        <w:t>How do you tell it? Please elaborate.</w:t>
      </w:r>
    </w:p>
  </w:comment>
  <w:comment w:id="58" w:author="Courtney Brown" w:date="2020-11-17T01:02:00Z" w:initials="CB">
    <w:p w14:paraId="2A669B1B" w14:textId="1D355422" w:rsidR="00F279AF" w:rsidRDefault="00F279AF">
      <w:pPr>
        <w:pStyle w:val="CommentText"/>
      </w:pPr>
      <w:r>
        <w:rPr>
          <w:rStyle w:val="CommentReference"/>
        </w:rPr>
        <w:annotationRef/>
      </w:r>
      <w:r w:rsidR="00321188">
        <w:t>You can addr</w:t>
      </w:r>
      <w:r w:rsidR="00C95B29">
        <w:t xml:space="preserve">ess this in the final paper, but its not appropriate here. It kind of reads as you underselling your project. Focus on the things that </w:t>
      </w:r>
      <w:r w:rsidR="00C95B29" w:rsidRPr="00C95B29">
        <w:rPr>
          <w:i/>
          <w:iCs/>
        </w:rPr>
        <w:t>will</w:t>
      </w:r>
      <w:r w:rsidR="00C95B29">
        <w:t xml:space="preserve"> be awesome instead.</w:t>
      </w:r>
    </w:p>
  </w:comment>
  <w:comment w:id="65" w:author="Courtney Brown" w:date="2020-11-13T19:42:00Z" w:initials="CB">
    <w:p w14:paraId="6A902FB2" w14:textId="628E6B84" w:rsidR="00F279AF" w:rsidRDefault="00F279AF">
      <w:pPr>
        <w:pStyle w:val="CommentText"/>
      </w:pPr>
      <w:r>
        <w:rPr>
          <w:rStyle w:val="CommentReference"/>
        </w:rPr>
        <w:annotationRef/>
      </w:r>
      <w:r>
        <w:t>What is the difference between a generator and what you are describing I don’t understand? “</w:t>
      </w:r>
      <w:proofErr w:type="gramStart"/>
      <w:r>
        <w:t>drawing</w:t>
      </w:r>
      <w:proofErr w:type="gramEnd"/>
      <w:r>
        <w:t xml:space="preserve"> based on inputs” – </w:t>
      </w:r>
      <w:proofErr w:type="spellStart"/>
      <w:r>
        <w:t>generaror</w:t>
      </w:r>
      <w:proofErr w:type="spellEnd"/>
      <w:r>
        <w:t xml:space="preserve">? </w:t>
      </w:r>
    </w:p>
  </w:comment>
  <w:comment w:id="66" w:author="Courtney Brown" w:date="2020-11-13T19:43:00Z" w:initials="CB">
    <w:p w14:paraId="0CBF7FD2" w14:textId="2F282AAF" w:rsidR="00F279AF" w:rsidRDefault="00F279AF">
      <w:pPr>
        <w:pStyle w:val="CommentText"/>
      </w:pPr>
      <w:r>
        <w:rPr>
          <w:rStyle w:val="CommentReference"/>
        </w:rPr>
        <w:annotationRef/>
      </w:r>
      <w:r>
        <w:t>Is this enough coding? I guess you can add features if it is not enough?</w:t>
      </w:r>
    </w:p>
  </w:comment>
  <w:comment w:id="67" w:author="Courtney Brown" w:date="2020-11-17T01:01:00Z" w:initials="CB">
    <w:p w14:paraId="32FA44EE" w14:textId="20B3F22A" w:rsidR="00F279AF" w:rsidRDefault="00F279AF">
      <w:pPr>
        <w:pStyle w:val="CommentText"/>
      </w:pPr>
      <w:r>
        <w:rPr>
          <w:rStyle w:val="CommentReference"/>
        </w:rPr>
        <w:annotationRef/>
      </w:r>
      <w:r>
        <w:t xml:space="preserve">Ok, </w:t>
      </w:r>
      <w:r w:rsidR="00182601">
        <w:t xml:space="preserve">more complex than what? Please describe? </w:t>
      </w:r>
    </w:p>
  </w:comment>
  <w:comment w:id="68" w:author="Courtney Brown" w:date="2020-11-17T01:01:00Z" w:initials="CB">
    <w:p w14:paraId="2F88F247" w14:textId="1BA193E8" w:rsidR="00321188" w:rsidRDefault="00321188">
      <w:pPr>
        <w:pStyle w:val="CommentText"/>
      </w:pPr>
      <w:r>
        <w:rPr>
          <w:rStyle w:val="CommentReference"/>
        </w:rPr>
        <w:annotationRef/>
      </w:r>
      <w:r>
        <w:t xml:space="preserve">I think the rubric is overall very well done! Just the one comment below. </w:t>
      </w:r>
    </w:p>
  </w:comment>
  <w:comment w:id="69" w:author="Courtney Brown" w:date="2020-11-17T01:00:00Z" w:initials="CB">
    <w:p w14:paraId="2A6A648F" w14:textId="77777777" w:rsidR="00321188" w:rsidRDefault="00182601">
      <w:pPr>
        <w:pStyle w:val="CommentText"/>
      </w:pPr>
      <w:r>
        <w:rPr>
          <w:rStyle w:val="CommentReference"/>
        </w:rPr>
        <w:annotationRef/>
      </w:r>
      <w:r>
        <w:t xml:space="preserve">Using a Markov chain? Reading this rubric, I am worried that you are not necessarily coding enough. </w:t>
      </w:r>
      <w:r>
        <w:br/>
      </w:r>
      <w:r>
        <w:br/>
        <w:t xml:space="preserve">Except for – some of this is in creating inputs, etc. Perhaps you want something in the rubric for this. </w:t>
      </w:r>
    </w:p>
    <w:p w14:paraId="01DBCDB0" w14:textId="77777777" w:rsidR="00321188" w:rsidRDefault="00321188">
      <w:pPr>
        <w:pStyle w:val="CommentText"/>
      </w:pPr>
    </w:p>
    <w:p w14:paraId="3FDC1836" w14:textId="75ED9A95" w:rsidR="00182601" w:rsidRDefault="00182601">
      <w:pPr>
        <w:pStyle w:val="CommentText"/>
      </w:pPr>
      <w:r>
        <w:t>Also, not sure why you want it to paint ‘correct’ inp</w:t>
      </w:r>
      <w:r w:rsidR="00321188">
        <w:t xml:space="preserve">ut. </w:t>
      </w:r>
      <w:r>
        <w:t>If you already have the bitmap, what then does the AI add? I’m confused?</w:t>
      </w:r>
    </w:p>
  </w:comment>
  <w:comment w:id="70" w:author="Courtney Brown" w:date="2020-11-13T19:46:00Z" w:initials="CB">
    <w:p w14:paraId="275F7CF9" w14:textId="1E391C7D" w:rsidR="00182601" w:rsidRDefault="00182601">
      <w:pPr>
        <w:pStyle w:val="CommentText"/>
      </w:pPr>
      <w:r>
        <w:rPr>
          <w:rStyle w:val="CommentReference"/>
        </w:rPr>
        <w:annotationRef/>
      </w:r>
      <w:r>
        <w:t>Good!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069F"/>
    <w:multiLevelType w:val="multilevel"/>
    <w:tmpl w:val="BA8E5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23081920"/>
    <w:multiLevelType w:val="multilevel"/>
    <w:tmpl w:val="418CF4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9D2967"/>
    <w:multiLevelType w:val="multilevel"/>
    <w:tmpl w:val="DCAC2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FA713A"/>
    <w:multiLevelType w:val="hybridMultilevel"/>
    <w:tmpl w:val="7EF88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BD3A35"/>
    <w:multiLevelType w:val="multilevel"/>
    <w:tmpl w:val="86DE6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D0F62"/>
    <w:multiLevelType w:val="multilevel"/>
    <w:tmpl w:val="A6A469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220DF8"/>
    <w:multiLevelType w:val="multilevel"/>
    <w:tmpl w:val="CCDA4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865C1D"/>
    <w:multiLevelType w:val="multilevel"/>
    <w:tmpl w:val="DCAC2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5D7F38"/>
    <w:multiLevelType w:val="hybridMultilevel"/>
    <w:tmpl w:val="E152A5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DA33A4"/>
    <w:multiLevelType w:val="multilevel"/>
    <w:tmpl w:val="BA8E5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FB942D5"/>
    <w:multiLevelType w:val="multilevel"/>
    <w:tmpl w:val="7464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4A2104"/>
    <w:multiLevelType w:val="hybridMultilevel"/>
    <w:tmpl w:val="D0F61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501FD"/>
    <w:multiLevelType w:val="multilevel"/>
    <w:tmpl w:val="F06C13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D421ED"/>
    <w:multiLevelType w:val="hybridMultilevel"/>
    <w:tmpl w:val="60F4F5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F9626F"/>
    <w:multiLevelType w:val="multilevel"/>
    <w:tmpl w:val="2514D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  <w:num w:numId="14">
    <w:abstractNumId w:val="11"/>
  </w:num>
  <w:num w:numId="15">
    <w:abstractNumId w:val="2"/>
  </w:num>
  <w:num w:numId="16">
    <w:abstractNumId w:val="9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9E"/>
    <w:rsid w:val="0000679E"/>
    <w:rsid w:val="000146C3"/>
    <w:rsid w:val="000214FD"/>
    <w:rsid w:val="00033168"/>
    <w:rsid w:val="000431C5"/>
    <w:rsid w:val="00066D7A"/>
    <w:rsid w:val="0008764C"/>
    <w:rsid w:val="000978A4"/>
    <w:rsid w:val="000C1C50"/>
    <w:rsid w:val="000C2009"/>
    <w:rsid w:val="000F2537"/>
    <w:rsid w:val="001023D9"/>
    <w:rsid w:val="0010655F"/>
    <w:rsid w:val="001076D6"/>
    <w:rsid w:val="00127908"/>
    <w:rsid w:val="0013089A"/>
    <w:rsid w:val="00132DAC"/>
    <w:rsid w:val="001371F5"/>
    <w:rsid w:val="00176742"/>
    <w:rsid w:val="00182601"/>
    <w:rsid w:val="00193AC1"/>
    <w:rsid w:val="0019576C"/>
    <w:rsid w:val="001969A2"/>
    <w:rsid w:val="001B16D2"/>
    <w:rsid w:val="001C22F8"/>
    <w:rsid w:val="001C468A"/>
    <w:rsid w:val="001D119B"/>
    <w:rsid w:val="001F753C"/>
    <w:rsid w:val="00205E70"/>
    <w:rsid w:val="002327E2"/>
    <w:rsid w:val="00233DCF"/>
    <w:rsid w:val="00251F86"/>
    <w:rsid w:val="00261DBE"/>
    <w:rsid w:val="00275330"/>
    <w:rsid w:val="00281F4A"/>
    <w:rsid w:val="00284C22"/>
    <w:rsid w:val="00294F41"/>
    <w:rsid w:val="002A016C"/>
    <w:rsid w:val="002C0DE4"/>
    <w:rsid w:val="002D3870"/>
    <w:rsid w:val="002E0090"/>
    <w:rsid w:val="00305344"/>
    <w:rsid w:val="00314488"/>
    <w:rsid w:val="00321188"/>
    <w:rsid w:val="003447E3"/>
    <w:rsid w:val="00352F86"/>
    <w:rsid w:val="003701D8"/>
    <w:rsid w:val="00371CA9"/>
    <w:rsid w:val="003A55CF"/>
    <w:rsid w:val="003C67E6"/>
    <w:rsid w:val="003C6BF9"/>
    <w:rsid w:val="003D61EF"/>
    <w:rsid w:val="003E3520"/>
    <w:rsid w:val="003E6BEB"/>
    <w:rsid w:val="00407D0D"/>
    <w:rsid w:val="0042262E"/>
    <w:rsid w:val="004C4E43"/>
    <w:rsid w:val="004D39C0"/>
    <w:rsid w:val="004E0FBC"/>
    <w:rsid w:val="004F06D6"/>
    <w:rsid w:val="004F4DBD"/>
    <w:rsid w:val="005140C5"/>
    <w:rsid w:val="00523448"/>
    <w:rsid w:val="0052511F"/>
    <w:rsid w:val="00527238"/>
    <w:rsid w:val="00547D26"/>
    <w:rsid w:val="0059639D"/>
    <w:rsid w:val="005B2B31"/>
    <w:rsid w:val="005C476F"/>
    <w:rsid w:val="005F50FC"/>
    <w:rsid w:val="00601BCD"/>
    <w:rsid w:val="00605557"/>
    <w:rsid w:val="00605B66"/>
    <w:rsid w:val="006119A0"/>
    <w:rsid w:val="0064371D"/>
    <w:rsid w:val="00653A08"/>
    <w:rsid w:val="00677123"/>
    <w:rsid w:val="00691522"/>
    <w:rsid w:val="006946FB"/>
    <w:rsid w:val="006A18E4"/>
    <w:rsid w:val="006B3D52"/>
    <w:rsid w:val="006B77E0"/>
    <w:rsid w:val="006C3563"/>
    <w:rsid w:val="006D7BA5"/>
    <w:rsid w:val="007009AA"/>
    <w:rsid w:val="00720E9E"/>
    <w:rsid w:val="00723741"/>
    <w:rsid w:val="00737D14"/>
    <w:rsid w:val="00747ACF"/>
    <w:rsid w:val="00756E3B"/>
    <w:rsid w:val="00780B6A"/>
    <w:rsid w:val="00780C21"/>
    <w:rsid w:val="007A4313"/>
    <w:rsid w:val="007A5412"/>
    <w:rsid w:val="007B50B6"/>
    <w:rsid w:val="007C6153"/>
    <w:rsid w:val="00811880"/>
    <w:rsid w:val="00877A4D"/>
    <w:rsid w:val="00884F0A"/>
    <w:rsid w:val="00897BBF"/>
    <w:rsid w:val="008A275D"/>
    <w:rsid w:val="008A2D46"/>
    <w:rsid w:val="009134AB"/>
    <w:rsid w:val="009269BB"/>
    <w:rsid w:val="00946B7B"/>
    <w:rsid w:val="00985ED8"/>
    <w:rsid w:val="009A2BA4"/>
    <w:rsid w:val="009E47A6"/>
    <w:rsid w:val="009F0B9F"/>
    <w:rsid w:val="00A64EBD"/>
    <w:rsid w:val="00A72904"/>
    <w:rsid w:val="00A72EBB"/>
    <w:rsid w:val="00AA42E0"/>
    <w:rsid w:val="00AD321C"/>
    <w:rsid w:val="00AF21A7"/>
    <w:rsid w:val="00AF2B24"/>
    <w:rsid w:val="00AF2B87"/>
    <w:rsid w:val="00B5264E"/>
    <w:rsid w:val="00B675E0"/>
    <w:rsid w:val="00B70E0E"/>
    <w:rsid w:val="00B93456"/>
    <w:rsid w:val="00BA01B3"/>
    <w:rsid w:val="00BB11E7"/>
    <w:rsid w:val="00BE5D07"/>
    <w:rsid w:val="00C07816"/>
    <w:rsid w:val="00C0782B"/>
    <w:rsid w:val="00C24D70"/>
    <w:rsid w:val="00C41CA9"/>
    <w:rsid w:val="00C44750"/>
    <w:rsid w:val="00C549EC"/>
    <w:rsid w:val="00C71458"/>
    <w:rsid w:val="00C76959"/>
    <w:rsid w:val="00C860C2"/>
    <w:rsid w:val="00C95B29"/>
    <w:rsid w:val="00CA6CCB"/>
    <w:rsid w:val="00CB455F"/>
    <w:rsid w:val="00CB6D85"/>
    <w:rsid w:val="00CE0EE3"/>
    <w:rsid w:val="00CE58D2"/>
    <w:rsid w:val="00CE7A89"/>
    <w:rsid w:val="00CF127F"/>
    <w:rsid w:val="00D21834"/>
    <w:rsid w:val="00D42BC3"/>
    <w:rsid w:val="00D625CB"/>
    <w:rsid w:val="00D7394D"/>
    <w:rsid w:val="00D83A0F"/>
    <w:rsid w:val="00D9017B"/>
    <w:rsid w:val="00DB356B"/>
    <w:rsid w:val="00DB5DEC"/>
    <w:rsid w:val="00DB7666"/>
    <w:rsid w:val="00DE5F7A"/>
    <w:rsid w:val="00DF5781"/>
    <w:rsid w:val="00DF778D"/>
    <w:rsid w:val="00E02ADC"/>
    <w:rsid w:val="00E35427"/>
    <w:rsid w:val="00E36D29"/>
    <w:rsid w:val="00E62624"/>
    <w:rsid w:val="00E744EE"/>
    <w:rsid w:val="00E94BB2"/>
    <w:rsid w:val="00E97D61"/>
    <w:rsid w:val="00EB76CD"/>
    <w:rsid w:val="00EC28DF"/>
    <w:rsid w:val="00F22931"/>
    <w:rsid w:val="00F25861"/>
    <w:rsid w:val="00F26EA7"/>
    <w:rsid w:val="00F279AF"/>
    <w:rsid w:val="00F36E66"/>
    <w:rsid w:val="00F377C7"/>
    <w:rsid w:val="00F4339E"/>
    <w:rsid w:val="00F95518"/>
    <w:rsid w:val="00FB3977"/>
    <w:rsid w:val="00FD2131"/>
    <w:rsid w:val="00FE4FDD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C6D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339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F4339E"/>
  </w:style>
  <w:style w:type="character" w:styleId="Hyperlink">
    <w:name w:val="Hyperlink"/>
    <w:basedOn w:val="DefaultParagraphFont"/>
    <w:uiPriority w:val="99"/>
    <w:unhideWhenUsed/>
    <w:rsid w:val="00C078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78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7E3"/>
    <w:pPr>
      <w:ind w:left="720"/>
      <w:contextualSpacing/>
    </w:pPr>
  </w:style>
  <w:style w:type="table" w:styleId="TableGrid">
    <w:name w:val="Table Grid"/>
    <w:basedOn w:val="TableNormal"/>
    <w:uiPriority w:val="39"/>
    <w:rsid w:val="00527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TableNormal"/>
    <w:uiPriority w:val="50"/>
    <w:rsid w:val="005272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5272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">
    <w:name w:val="Grid Table 2"/>
    <w:basedOn w:val="TableNormal"/>
    <w:uiPriority w:val="47"/>
    <w:rsid w:val="00A7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119A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F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4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4F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F4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F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F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F41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5B2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339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F4339E"/>
  </w:style>
  <w:style w:type="character" w:styleId="Hyperlink">
    <w:name w:val="Hyperlink"/>
    <w:basedOn w:val="DefaultParagraphFont"/>
    <w:uiPriority w:val="99"/>
    <w:unhideWhenUsed/>
    <w:rsid w:val="00C078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78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7E3"/>
    <w:pPr>
      <w:ind w:left="720"/>
      <w:contextualSpacing/>
    </w:pPr>
  </w:style>
  <w:style w:type="table" w:styleId="TableGrid">
    <w:name w:val="Table Grid"/>
    <w:basedOn w:val="TableNormal"/>
    <w:uiPriority w:val="39"/>
    <w:rsid w:val="00527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TableNormal"/>
    <w:uiPriority w:val="50"/>
    <w:rsid w:val="005272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5272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">
    <w:name w:val="Grid Table 2"/>
    <w:basedOn w:val="TableNormal"/>
    <w:uiPriority w:val="47"/>
    <w:rsid w:val="00A7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119A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F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4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4F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F4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F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F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F41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5B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hyperlink" Target="https://computerhistory.org/blog/harold-cohen-and-aaron-a-40-year-collaboration/" TargetMode="External"/><Relationship Id="rId9" Type="http://schemas.openxmlformats.org/officeDocument/2006/relationships/hyperlink" Target="https://blogs.microsoft.com/ai/drawing-bo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45AA4-CBE0-B843-AB8F-267A4A3D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5710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Vu</dc:creator>
  <cp:keywords/>
  <dc:description/>
  <cp:lastModifiedBy>Courtney Brown</cp:lastModifiedBy>
  <cp:revision>2</cp:revision>
  <dcterms:created xsi:type="dcterms:W3CDTF">2020-11-17T07:05:00Z</dcterms:created>
  <dcterms:modified xsi:type="dcterms:W3CDTF">2020-11-17T07:05:00Z</dcterms:modified>
</cp:coreProperties>
</file>